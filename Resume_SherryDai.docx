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6963" w14:textId="77777777" w:rsidR="009F65ED" w:rsidRPr="00A91F1C" w:rsidRDefault="009F65ED" w:rsidP="006C3A2C">
      <w:pPr>
        <w:pStyle w:val="a5"/>
        <w:tabs>
          <w:tab w:val="left" w:pos="9270"/>
        </w:tabs>
        <w:spacing w:afterLines="10" w:after="24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proofErr w:type="spellStart"/>
      <w:r w:rsidRPr="00A91F1C">
        <w:rPr>
          <w:b/>
          <w:bCs/>
          <w:sz w:val="40"/>
          <w:szCs w:val="40"/>
          <w:lang w:eastAsia="zh-CN"/>
        </w:rPr>
        <w:t>Shilun</w:t>
      </w:r>
      <w:proofErr w:type="spellEnd"/>
      <w:r w:rsidRPr="00A91F1C">
        <w:rPr>
          <w:b/>
          <w:bCs/>
          <w:sz w:val="40"/>
          <w:szCs w:val="40"/>
          <w:lang w:eastAsia="zh-CN"/>
        </w:rPr>
        <w:t xml:space="preserve"> (Sherry) Dai</w:t>
      </w:r>
    </w:p>
    <w:p w14:paraId="095E9D10" w14:textId="77F89179" w:rsidR="009F65ED" w:rsidRPr="00A91F1C" w:rsidRDefault="009F65ED" w:rsidP="006C3A2C">
      <w:pPr>
        <w:pStyle w:val="a5"/>
        <w:tabs>
          <w:tab w:val="left" w:pos="9270"/>
        </w:tabs>
        <w:ind w:right="272"/>
        <w:jc w:val="center"/>
        <w:rPr>
          <w:bCs/>
        </w:rPr>
      </w:pPr>
      <w:r>
        <w:rPr>
          <w:bCs/>
          <w:noProof/>
          <w:lang w:eastAsia="zh-CN"/>
        </w:rPr>
        <w:t xml:space="preserve">+1 </w:t>
      </w:r>
      <w:r w:rsidRPr="00A91F1C">
        <w:rPr>
          <w:bCs/>
          <w:noProof/>
          <w:lang w:eastAsia="zh-CN"/>
        </w:rPr>
        <w:t xml:space="preserve">(647) 679-6669 | </w:t>
      </w:r>
      <w:hyperlink r:id="rId9" w:history="1">
        <w:r w:rsidR="006C3A2C" w:rsidRPr="00337923">
          <w:rPr>
            <w:rStyle w:val="a8"/>
            <w:bCs/>
            <w:noProof/>
            <w:lang w:eastAsia="zh-CN"/>
          </w:rPr>
          <w:t>sherry.sl.dai@gmail.com</w:t>
        </w:r>
      </w:hyperlink>
      <w:r w:rsidRPr="00715921">
        <w:rPr>
          <w:rStyle w:val="a8"/>
          <w:bCs/>
          <w:noProof/>
          <w:color w:val="000000" w:themeColor="text1"/>
          <w:u w:val="none"/>
          <w:lang w:eastAsia="zh-CN"/>
        </w:rPr>
        <w:t xml:space="preserve"> | LinkedIn: </w:t>
      </w:r>
      <w:hyperlink r:id="rId10" w:history="1">
        <w:r w:rsidRPr="00A91F1C">
          <w:rPr>
            <w:rStyle w:val="a8"/>
            <w:bCs/>
            <w:noProof/>
            <w:lang w:eastAsia="zh-CN"/>
          </w:rPr>
          <w:t>Shilun (Sherry) Dai</w:t>
        </w:r>
      </w:hyperlink>
    </w:p>
    <w:commentRangeStart w:id="0"/>
    <w:p w14:paraId="0DBC14BB" w14:textId="77777777" w:rsidR="009F65ED" w:rsidRPr="00A91F1C" w:rsidRDefault="009F65ED" w:rsidP="009F65ED">
      <w:pPr>
        <w:pStyle w:val="a5"/>
        <w:tabs>
          <w:tab w:val="clear" w:pos="8640"/>
          <w:tab w:val="right" w:pos="9810"/>
        </w:tabs>
        <w:ind w:right="272"/>
        <w:rPr>
          <w:b/>
          <w:sz w:val="22"/>
          <w:szCs w:val="22"/>
          <w:lang w:eastAsia="zh-CN"/>
        </w:rPr>
      </w:pPr>
      <w:r w:rsidRPr="00A91F1C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71D0D7" wp14:editId="3B65AE02">
                <wp:simplePos x="0" y="0"/>
                <wp:positionH relativeFrom="column">
                  <wp:posOffset>-15875</wp:posOffset>
                </wp:positionH>
                <wp:positionV relativeFrom="paragraph">
                  <wp:posOffset>169545</wp:posOffset>
                </wp:positionV>
                <wp:extent cx="6410325" cy="635"/>
                <wp:effectExtent l="12700" t="13970" r="6350" b="1397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87F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1.25pt;margin-top:13.35pt;width:504.75pt;height: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AQYbpO4QAAAA4BAAAPAAAAAAAAAAAA&#10;AAAAABkEAABkcnMvZG93bnJldi54bWxQSwUGAAAAAAQABADzAAAAJwUAAAAA&#10;"/>
            </w:pict>
          </mc:Fallback>
        </mc:AlternateContent>
      </w:r>
      <w:r w:rsidRPr="00A91F1C">
        <w:rPr>
          <w:b/>
          <w:noProof/>
          <w:sz w:val="22"/>
          <w:szCs w:val="22"/>
        </w:rPr>
        <w:t>QUALIFICATIONS</w:t>
      </w:r>
      <w:commentRangeEnd w:id="0"/>
      <w:r w:rsidR="00754F72">
        <w:rPr>
          <w:rStyle w:val="ab"/>
        </w:rPr>
        <w:commentReference w:id="0"/>
      </w:r>
    </w:p>
    <w:p w14:paraId="4791EBA4" w14:textId="77777777" w:rsidR="009F65ED" w:rsidRPr="009F65ED" w:rsidRDefault="009F65ED" w:rsidP="009F65ED">
      <w:pPr>
        <w:pStyle w:val="a9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>P</w:t>
      </w:r>
      <w:r w:rsidRPr="009F65ED">
        <w:rPr>
          <w:sz w:val="20"/>
          <w:szCs w:val="20"/>
        </w:rPr>
        <w:t>assed SOA P &amp; FM / CAS Exam 1 &amp; 2, and SAS Base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2020 – Nov. 2020</w:t>
      </w:r>
    </w:p>
    <w:p w14:paraId="0ADFD242" w14:textId="36BC3DC8" w:rsidR="009F65ED" w:rsidRPr="009F65ED" w:rsidRDefault="009F65ED" w:rsidP="009F65ED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>Skills: Python (</w:t>
      </w:r>
      <w:proofErr w:type="spellStart"/>
      <w:r w:rsidRPr="009F65ED">
        <w:rPr>
          <w:sz w:val="20"/>
          <w:szCs w:val="20"/>
        </w:rPr>
        <w:t>PyTorch</w:t>
      </w:r>
      <w:proofErr w:type="spellEnd"/>
      <w:r w:rsidRPr="009F65ED">
        <w:rPr>
          <w:sz w:val="20"/>
          <w:szCs w:val="20"/>
        </w:rPr>
        <w:t>, JAX), R (</w:t>
      </w:r>
      <w:proofErr w:type="spellStart"/>
      <w:r w:rsidRPr="009F65ED">
        <w:rPr>
          <w:sz w:val="20"/>
          <w:szCs w:val="20"/>
        </w:rPr>
        <w:t>tidyverse</w:t>
      </w:r>
      <w:proofErr w:type="spellEnd"/>
      <w:r w:rsidRPr="009F65ED">
        <w:rPr>
          <w:sz w:val="20"/>
          <w:szCs w:val="20"/>
        </w:rPr>
        <w:t xml:space="preserve">, </w:t>
      </w:r>
      <w:proofErr w:type="spellStart"/>
      <w:r w:rsidRPr="009F65ED">
        <w:rPr>
          <w:sz w:val="20"/>
          <w:szCs w:val="20"/>
        </w:rPr>
        <w:t>dplyr</w:t>
      </w:r>
      <w:proofErr w:type="spellEnd"/>
      <w:r w:rsidRPr="009F65ED">
        <w:rPr>
          <w:sz w:val="20"/>
          <w:szCs w:val="20"/>
        </w:rPr>
        <w:t xml:space="preserve">), SAS, </w:t>
      </w:r>
      <w:r w:rsidRPr="009F65ED">
        <w:rPr>
          <w:rFonts w:hint="eastAsia"/>
          <w:sz w:val="20"/>
          <w:szCs w:val="20"/>
          <w:lang w:eastAsia="zh-CN"/>
        </w:rPr>
        <w:t>SQL</w:t>
      </w:r>
      <w:r w:rsidRPr="009F65ED">
        <w:rPr>
          <w:sz w:val="20"/>
          <w:szCs w:val="20"/>
          <w:lang w:eastAsia="zh-CN"/>
        </w:rPr>
        <w:t xml:space="preserve">, </w:t>
      </w:r>
      <w:r w:rsidRPr="009F65ED">
        <w:rPr>
          <w:sz w:val="20"/>
          <w:szCs w:val="20"/>
        </w:rPr>
        <w:t>Power BI, Microsoft Excel (pivot table, VBA), Radar</w:t>
      </w:r>
    </w:p>
    <w:p w14:paraId="69233EC8" w14:textId="77777777" w:rsidR="009F65ED" w:rsidRPr="00A91F1C" w:rsidRDefault="009F65ED" w:rsidP="009F65ED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082C72D6" w14:textId="77777777" w:rsidR="009F65ED" w:rsidRPr="00A91F1C" w:rsidRDefault="009F65ED" w:rsidP="009F65ED">
      <w:pPr>
        <w:pStyle w:val="a5"/>
        <w:tabs>
          <w:tab w:val="clear" w:pos="8640"/>
          <w:tab w:val="right" w:pos="9810"/>
        </w:tabs>
        <w:ind w:right="272"/>
        <w:rPr>
          <w:bCs/>
          <w:sz w:val="22"/>
          <w:szCs w:val="22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15DC4" wp14:editId="6906F647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12700" t="13970" r="635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721CE" id="AutoShape 2" o:spid="_x0000_s1026" type="#_x0000_t32" style="position:absolute;left:0;text-align:left;margin-left:-1.25pt;margin-top:12.85pt;width:504.75pt;height: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L0s+6zhAAAADgEAAA8AAABkcnMv&#10;ZG93bnJldi54bWxMj0FPwzAMhe9I/IfISNy2lIqtVdd0QiAQB1SJAfesMW2hcUqTtd2/xz3BxZL9&#10;7Of35fvZdmLEwbeOFNysIxBIlTMt1Qre3x5XKQgfNBndOUIFZ/SwLy4vcp0ZN9ErjodQCzYhn2kF&#10;TQh9JqWvGrTar12PxNqnG6wO3A61NIOe2Nx2Mo6irbS6Jf7Q6B7vG6y+Dyer4IeS88etHNOvsgzb&#10;p+eXmrCclLq+mh92XO52IALO4e8CFgbODwUHO7oTGS86Bat4w5sK4k0CYtGjKGH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C9LPus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EDUCATION</w:t>
      </w:r>
    </w:p>
    <w:p w14:paraId="2C3E3464" w14:textId="77777777" w:rsidR="009F65ED" w:rsidRPr="00A91F1C" w:rsidRDefault="009F65ED" w:rsidP="009F65ED">
      <w:pPr>
        <w:tabs>
          <w:tab w:val="right" w:pos="10080"/>
        </w:tabs>
        <w:spacing w:beforeLines="30" w:before="72"/>
        <w:rPr>
          <w:b/>
          <w:sz w:val="20"/>
          <w:szCs w:val="20"/>
          <w:lang w:eastAsia="zh-CN"/>
        </w:rPr>
      </w:pPr>
      <w:r w:rsidRPr="00A91F1C">
        <w:rPr>
          <w:b/>
          <w:sz w:val="20"/>
          <w:szCs w:val="20"/>
          <w:lang w:eastAsia="zh-CN"/>
        </w:rPr>
        <w:t>Department of Statistics, University of Toronto</w:t>
      </w:r>
      <w:r w:rsidRPr="00A91F1C">
        <w:rPr>
          <w:b/>
          <w:sz w:val="20"/>
          <w:szCs w:val="20"/>
          <w:lang w:eastAsia="zh-CN"/>
        </w:rPr>
        <w:tab/>
        <w:t>Toronto, ON</w:t>
      </w:r>
    </w:p>
    <w:p w14:paraId="696CA017" w14:textId="77777777" w:rsidR="009F65ED" w:rsidRPr="00A91F1C" w:rsidRDefault="009F65ED" w:rsidP="009F65ED">
      <w:pPr>
        <w:tabs>
          <w:tab w:val="right" w:pos="10080"/>
        </w:tabs>
        <w:rPr>
          <w:i/>
          <w:iCs/>
          <w:sz w:val="20"/>
          <w:szCs w:val="20"/>
          <w:lang w:eastAsia="zh-CN"/>
        </w:rPr>
      </w:pPr>
      <w:commentRangeStart w:id="1"/>
      <w:r w:rsidRPr="00A91F1C">
        <w:rPr>
          <w:i/>
          <w:iCs/>
          <w:sz w:val="20"/>
          <w:szCs w:val="20"/>
          <w:lang w:eastAsia="zh-CN"/>
        </w:rPr>
        <w:t>Bachelor of Science, A</w:t>
      </w:r>
      <w:r w:rsidRPr="00A91F1C"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commentRangeEnd w:id="1"/>
      <w:r w:rsidR="00754F72">
        <w:rPr>
          <w:rStyle w:val="ab"/>
        </w:rPr>
        <w:commentReference w:id="1"/>
      </w:r>
      <w:r w:rsidRPr="00A91F1C">
        <w:rPr>
          <w:b/>
          <w:sz w:val="20"/>
          <w:szCs w:val="20"/>
          <w:lang w:eastAsia="zh-CN"/>
        </w:rPr>
        <w:tab/>
      </w:r>
      <w:r w:rsidRPr="00A91F1C">
        <w:rPr>
          <w:i/>
          <w:iCs/>
          <w:sz w:val="20"/>
          <w:szCs w:val="20"/>
        </w:rPr>
        <w:t>S</w:t>
      </w:r>
      <w:r w:rsidRPr="00A91F1C">
        <w:rPr>
          <w:i/>
          <w:iCs/>
          <w:sz w:val="20"/>
          <w:szCs w:val="20"/>
          <w:lang w:eastAsia="zh-CN"/>
        </w:rPr>
        <w:t>ep 2018 - Apr 2023</w:t>
      </w:r>
    </w:p>
    <w:p w14:paraId="0746824D" w14:textId="77777777" w:rsidR="009F65ED" w:rsidRPr="00A91F1C" w:rsidRDefault="009F65ED" w:rsidP="009F65ED">
      <w:pPr>
        <w:tabs>
          <w:tab w:val="right" w:pos="10080"/>
        </w:tabs>
        <w:spacing w:line="120" w:lineRule="auto"/>
        <w:rPr>
          <w:i/>
          <w:iCs/>
          <w:sz w:val="20"/>
          <w:szCs w:val="20"/>
          <w:lang w:eastAsia="zh-CN"/>
        </w:rPr>
      </w:pPr>
    </w:p>
    <w:p w14:paraId="370185B0" w14:textId="77777777" w:rsidR="009F65ED" w:rsidRPr="00A91F1C" w:rsidRDefault="009F65ED" w:rsidP="009F65ED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/>
          <w:sz w:val="22"/>
          <w:szCs w:val="22"/>
          <w:lang w:eastAsia="zh-CN"/>
        </w:rPr>
        <w:t>P</w:t>
      </w: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22E5F9" wp14:editId="14DD55AE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04479" id="AutoShape 3" o:spid="_x0000_s1026" type="#_x0000_t32" style="position:absolute;left:0;text-align:left;margin-left:-1.25pt;margin-top:12.8pt;width:504.75pt;height: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ytlG/hAAAADgEAAA8AAABkcnMv&#10;ZG93bnJldi54bWxMj0FPwzAMhe9I/IfISNy2lIq1U9d0QiAQB1SJAfesMW2hcUqTtd2/xz3BxZL9&#10;7Of35fvZdmLEwbeOFNysIxBIlTMt1Qre3x5XWxA+aDK6c4QKzuhhX1xe5DozbqJXHA+hFmxCPtMK&#10;mhD6TEpfNWi1X7seibVPN1gduB1qaQY9sbntZBxFibS6Jf7Q6B7vG6y+Dyer4IfS88etHLdfZRmS&#10;p+eXmrCclLq+mh92XO52IALO4e8CFgbODwUHO7oTGS86Bat4w5sK4k0CYtGjKGX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BsrZRv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ROFESSIONAL </w:t>
      </w:r>
      <w:r w:rsidRPr="00A91F1C">
        <w:rPr>
          <w:b/>
          <w:sz w:val="22"/>
          <w:szCs w:val="22"/>
        </w:rPr>
        <w:t>EXPERIENCE</w:t>
      </w:r>
    </w:p>
    <w:p w14:paraId="5C232407" w14:textId="77777777" w:rsidR="009760B0" w:rsidRPr="009F65ED" w:rsidRDefault="009760B0" w:rsidP="009760B0">
      <w:pPr>
        <w:pStyle w:val="11"/>
        <w:spacing w:beforeLines="30" w:before="72"/>
      </w:pPr>
      <w:r w:rsidRPr="009F65ED">
        <w:t>Munich Re</w:t>
      </w:r>
      <w:r w:rsidRPr="009F65ED">
        <w:rPr>
          <w:rFonts w:hint="eastAsia"/>
        </w:rPr>
        <w:t>insurance Company of Canada</w:t>
      </w:r>
      <w:r w:rsidRPr="009F65ED">
        <w:tab/>
        <w:t>Toronto, Canada</w:t>
      </w:r>
    </w:p>
    <w:p w14:paraId="4B2A0911" w14:textId="77777777" w:rsidR="009760B0" w:rsidRPr="009F65ED" w:rsidRDefault="009760B0" w:rsidP="009760B0">
      <w:pPr>
        <w:pStyle w:val="11"/>
        <w:spacing w:beforeLines="0" w:before="0"/>
        <w:rPr>
          <w:b w:val="0"/>
          <w:i/>
          <w:iCs/>
        </w:rPr>
      </w:pPr>
      <w:r w:rsidRPr="009F65ED">
        <w:rPr>
          <w:b w:val="0"/>
          <w:i/>
          <w:iCs/>
          <w:lang w:eastAsia="en-US"/>
        </w:rPr>
        <w:t xml:space="preserve">Actuarial Co-op – Property &amp; casualty Reserving &amp; </w:t>
      </w:r>
      <w:r w:rsidRPr="009F65ED">
        <w:rPr>
          <w:b w:val="0"/>
          <w:i/>
          <w:iCs/>
        </w:rPr>
        <w:t xml:space="preserve">IFRS 17 </w:t>
      </w:r>
      <w:r w:rsidRPr="009F65ED">
        <w:rPr>
          <w:b w:val="0"/>
          <w:i/>
          <w:iCs/>
          <w:lang w:eastAsia="en-US"/>
        </w:rPr>
        <w:t>Team</w:t>
      </w:r>
      <w:r w:rsidRPr="009F65ED">
        <w:rPr>
          <w:b w:val="0"/>
          <w:i/>
          <w:iCs/>
          <w:lang w:eastAsia="en-US"/>
        </w:rPr>
        <w:tab/>
      </w:r>
      <w:r w:rsidRPr="009F65ED">
        <w:rPr>
          <w:rFonts w:hint="eastAsia"/>
          <w:b w:val="0"/>
          <w:i/>
          <w:iCs/>
        </w:rPr>
        <w:t>Sept. 2022 - Apr. 2023</w:t>
      </w:r>
    </w:p>
    <w:p w14:paraId="26AAB9ED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Developed a R program to summarize cash flows to a particular granularity and compared them under IFRS 4 and IFRS 17, and then utilized Power BI to visualize patterns across several quarters and lines of </w:t>
      </w:r>
      <w:commentRangeStart w:id="2"/>
      <w:r w:rsidRPr="009F65ED">
        <w:rPr>
          <w:sz w:val="20"/>
          <w:szCs w:val="20"/>
        </w:rPr>
        <w:t>business</w:t>
      </w:r>
      <w:commentRangeEnd w:id="2"/>
      <w:r w:rsidR="00BD1B8C">
        <w:rPr>
          <w:rStyle w:val="ab"/>
        </w:rPr>
        <w:commentReference w:id="2"/>
      </w:r>
    </w:p>
    <w:p w14:paraId="7EAB9063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color w:val="000000" w:themeColor="text1"/>
          <w:sz w:val="20"/>
          <w:szCs w:val="20"/>
        </w:rPr>
      </w:pPr>
      <w:commentRangeStart w:id="3"/>
      <w:r w:rsidRPr="009F65ED">
        <w:rPr>
          <w:color w:val="000000" w:themeColor="text1"/>
          <w:sz w:val="20"/>
          <w:szCs w:val="20"/>
        </w:rPr>
        <w:t>Supported the 2022 Appointed Actuary Report by conducting stress test</w:t>
      </w:r>
      <w:commentRangeEnd w:id="3"/>
      <w:r w:rsidR="00754F72">
        <w:rPr>
          <w:rStyle w:val="ab"/>
        </w:rPr>
        <w:commentReference w:id="3"/>
      </w:r>
      <w:r w:rsidRPr="009F65ED">
        <w:rPr>
          <w:color w:val="000000" w:themeColor="text1"/>
          <w:sz w:val="20"/>
          <w:szCs w:val="20"/>
        </w:rPr>
        <w:t xml:space="preserve">, including financial condition test and scenario test, justifying the methods used, and reconciled data in report with </w:t>
      </w:r>
      <w:proofErr w:type="gramStart"/>
      <w:r w:rsidRPr="009F65ED">
        <w:rPr>
          <w:color w:val="000000" w:themeColor="text1"/>
          <w:sz w:val="20"/>
          <w:szCs w:val="20"/>
        </w:rPr>
        <w:t>Excel</w:t>
      </w:r>
      <w:proofErr w:type="gramEnd"/>
    </w:p>
    <w:p w14:paraId="16CF1742" w14:textId="77777777" w:rsidR="009760B0" w:rsidRPr="009F65ED" w:rsidRDefault="009760B0" w:rsidP="009760B0">
      <w:pPr>
        <w:pStyle w:val="11"/>
        <w:spacing w:beforeLines="30" w:before="72"/>
      </w:pPr>
      <w:r w:rsidRPr="009F65ED">
        <w:t>Intact Financial Corporation</w:t>
      </w:r>
      <w:r w:rsidRPr="009F65ED">
        <w:tab/>
        <w:t>Toronto, Canada</w:t>
      </w:r>
    </w:p>
    <w:p w14:paraId="21BC0B08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Analyst Intern – Commercial Lines Automobile Actuarial Pricing Team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May 2022 – Aug. 2022</w:t>
      </w:r>
    </w:p>
    <w:p w14:paraId="45FFF365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  <w:lang w:eastAsia="zh-CN"/>
        </w:rPr>
        <w:t xml:space="preserve">Extracted </w:t>
      </w:r>
      <w:r w:rsidRPr="009F65ED">
        <w:rPr>
          <w:sz w:val="20"/>
          <w:szCs w:val="20"/>
        </w:rPr>
        <w:t>Motor Vehicle Records</w:t>
      </w:r>
      <w:r w:rsidRPr="009F65ED">
        <w:rPr>
          <w:sz w:val="20"/>
          <w:szCs w:val="20"/>
          <w:lang w:eastAsia="zh-CN"/>
        </w:rPr>
        <w:t xml:space="preserve"> data in SAS, i</w:t>
      </w:r>
      <w:r w:rsidRPr="009F65ED">
        <w:rPr>
          <w:rFonts w:hint="eastAsia"/>
          <w:sz w:val="20"/>
          <w:szCs w:val="20"/>
          <w:lang w:eastAsia="zh-CN"/>
        </w:rPr>
        <w:t>nvestigate</w:t>
      </w:r>
      <w:r w:rsidRPr="009F65ED">
        <w:rPr>
          <w:sz w:val="20"/>
          <w:szCs w:val="20"/>
          <w:lang w:eastAsia="zh-CN"/>
        </w:rPr>
        <w:t>d</w:t>
      </w:r>
      <w:r w:rsidRPr="009F65ED">
        <w:rPr>
          <w:sz w:val="20"/>
          <w:szCs w:val="20"/>
        </w:rPr>
        <w:t xml:space="preserve"> </w:t>
      </w:r>
      <w:commentRangeStart w:id="4"/>
      <w:r w:rsidRPr="009F65ED">
        <w:rPr>
          <w:sz w:val="20"/>
          <w:szCs w:val="20"/>
        </w:rPr>
        <w:t xml:space="preserve">reasons </w:t>
      </w:r>
      <w:commentRangeEnd w:id="4"/>
      <w:r w:rsidR="000648A7">
        <w:rPr>
          <w:rStyle w:val="ab"/>
        </w:rPr>
        <w:commentReference w:id="4"/>
      </w:r>
      <w:r w:rsidRPr="009F65ED">
        <w:rPr>
          <w:sz w:val="20"/>
          <w:szCs w:val="20"/>
        </w:rPr>
        <w:t xml:space="preserve">for broker orders going over budget, exported data to Excel </w:t>
      </w:r>
      <w:r w:rsidRPr="009F65ED">
        <w:rPr>
          <w:sz w:val="20"/>
          <w:szCs w:val="20"/>
          <w:lang w:eastAsia="zh-CN"/>
        </w:rPr>
        <w:t>for</w:t>
      </w:r>
      <w:r w:rsidRPr="009F65ED">
        <w:rPr>
          <w:sz w:val="20"/>
          <w:szCs w:val="20"/>
        </w:rPr>
        <w:t xml:space="preserve"> cost analysis, reducing total loss by 13%</w:t>
      </w:r>
    </w:p>
    <w:p w14:paraId="07293A18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  <w:lang w:eastAsia="zh-CN"/>
        </w:rPr>
      </w:pPr>
      <w:commentRangeStart w:id="5"/>
      <w:r w:rsidRPr="009F65ED">
        <w:rPr>
          <w:sz w:val="20"/>
          <w:szCs w:val="20"/>
          <w:lang w:eastAsia="zh-CN"/>
        </w:rPr>
        <w:t xml:space="preserve">Imposed SQL to eliminate the endorsement calculation errors in Auto Strategy Monitoring Report, reconciled the outcome with system files in Excel, and improved the Execution by </w:t>
      </w:r>
      <w:commentRangeStart w:id="6"/>
      <w:r w:rsidRPr="009F65ED">
        <w:rPr>
          <w:sz w:val="20"/>
          <w:szCs w:val="20"/>
          <w:lang w:eastAsia="zh-CN"/>
        </w:rPr>
        <w:t>9.8%</w:t>
      </w:r>
      <w:commentRangeEnd w:id="5"/>
      <w:r w:rsidR="00624C38">
        <w:rPr>
          <w:rStyle w:val="ab"/>
        </w:rPr>
        <w:commentReference w:id="5"/>
      </w:r>
      <w:commentRangeEnd w:id="6"/>
      <w:r w:rsidR="00624C38">
        <w:rPr>
          <w:rStyle w:val="ab"/>
        </w:rPr>
        <w:commentReference w:id="6"/>
      </w:r>
    </w:p>
    <w:p w14:paraId="53A65A5F" w14:textId="77777777" w:rsidR="009760B0" w:rsidRPr="009F65ED" w:rsidRDefault="009760B0" w:rsidP="009760B0">
      <w:pPr>
        <w:pStyle w:val="11"/>
        <w:spacing w:beforeLines="30" w:before="72"/>
      </w:pPr>
      <w:r w:rsidRPr="009F65ED">
        <w:t>The Wawanesa Mutual Insurance Company</w:t>
      </w:r>
      <w:r w:rsidRPr="009F65ED">
        <w:tab/>
        <w:t>Toronto, Canada</w:t>
      </w:r>
    </w:p>
    <w:p w14:paraId="2FE5DC6F" w14:textId="77777777" w:rsidR="009760B0" w:rsidRPr="009F65ED" w:rsidRDefault="009760B0" w:rsidP="009760B0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Actuarial Intern – Enterprise Risk Management Department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2022 – Apr. 2022</w:t>
      </w:r>
    </w:p>
    <w:p w14:paraId="204653B6" w14:textId="44106383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Enforced VBA to execute sensitive test </w:t>
      </w:r>
      <w:del w:id="7" w:author="qr2133" w:date="2023-01-28T22:25:00Z">
        <w:r w:rsidRPr="009F65ED" w:rsidDel="00AA5BCF">
          <w:rPr>
            <w:sz w:val="20"/>
            <w:szCs w:val="20"/>
          </w:rPr>
          <w:delText xml:space="preserve">which </w:delText>
        </w:r>
      </w:del>
      <w:ins w:id="8" w:author="qr2133" w:date="2023-01-28T22:25:00Z">
        <w:r w:rsidR="00AA5BCF">
          <w:rPr>
            <w:sz w:val="20"/>
            <w:szCs w:val="20"/>
          </w:rPr>
          <w:t xml:space="preserve">to </w:t>
        </w:r>
      </w:ins>
      <w:r w:rsidRPr="009F65ED">
        <w:rPr>
          <w:sz w:val="20"/>
          <w:szCs w:val="20"/>
        </w:rPr>
        <w:t>investigate</w:t>
      </w:r>
      <w:del w:id="9" w:author="qr2133" w:date="2023-01-28T22:25:00Z">
        <w:r w:rsidRPr="009F65ED" w:rsidDel="00AA5BCF">
          <w:rPr>
            <w:sz w:val="20"/>
            <w:szCs w:val="20"/>
          </w:rPr>
          <w:delText>s</w:delText>
        </w:r>
      </w:del>
      <w:r w:rsidRPr="009F65ED">
        <w:rPr>
          <w:sz w:val="20"/>
          <w:szCs w:val="20"/>
        </w:rPr>
        <w:t xml:space="preserve"> the </w:t>
      </w:r>
      <w:commentRangeStart w:id="10"/>
      <w:r w:rsidRPr="009F65ED">
        <w:rPr>
          <w:sz w:val="20"/>
          <w:szCs w:val="20"/>
        </w:rPr>
        <w:t xml:space="preserve">factors </w:t>
      </w:r>
      <w:commentRangeEnd w:id="10"/>
      <w:r w:rsidR="000648A7">
        <w:rPr>
          <w:rStyle w:val="ab"/>
        </w:rPr>
        <w:commentReference w:id="10"/>
      </w:r>
      <w:r w:rsidRPr="009F65ED">
        <w:rPr>
          <w:sz w:val="20"/>
          <w:szCs w:val="20"/>
        </w:rPr>
        <w:t xml:space="preserve">that significantly affect final indication value, created </w:t>
      </w:r>
      <w:commentRangeStart w:id="11"/>
      <w:r w:rsidRPr="009F65ED">
        <w:rPr>
          <w:sz w:val="20"/>
          <w:szCs w:val="20"/>
        </w:rPr>
        <w:t xml:space="preserve">bottoms </w:t>
      </w:r>
      <w:commentRangeEnd w:id="11"/>
      <w:r w:rsidR="000648A7">
        <w:rPr>
          <w:rStyle w:val="ab"/>
        </w:rPr>
        <w:commentReference w:id="11"/>
      </w:r>
      <w:r w:rsidRPr="009F65ED">
        <w:rPr>
          <w:sz w:val="20"/>
          <w:szCs w:val="20"/>
        </w:rPr>
        <w:t>to automate the whole procedure in Excel, saving 90% of the labor for the following year</w:t>
      </w:r>
    </w:p>
    <w:p w14:paraId="4506283C" w14:textId="77777777" w:rsidR="009760B0" w:rsidRPr="009F65ED" w:rsidRDefault="009760B0" w:rsidP="009760B0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9F65ED">
        <w:rPr>
          <w:sz w:val="20"/>
          <w:szCs w:val="20"/>
        </w:rPr>
        <w:t xml:space="preserve">Implemented Radar to perform reinsurance earthquake data review, identified invalid sources or data fields, and documented from completeness, accuracy, and consistency perspectives to reveal potential implications and </w:t>
      </w:r>
      <w:proofErr w:type="gramStart"/>
      <w:r w:rsidRPr="009F65ED">
        <w:rPr>
          <w:sz w:val="20"/>
          <w:szCs w:val="20"/>
        </w:rPr>
        <w:t>ramifications</w:t>
      </w:r>
      <w:proofErr w:type="gramEnd"/>
    </w:p>
    <w:p w14:paraId="18426BB4" w14:textId="77777777" w:rsidR="009760B0" w:rsidRPr="009F65ED" w:rsidRDefault="009760B0" w:rsidP="009760B0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proofErr w:type="spellStart"/>
      <w:r w:rsidRPr="009F65ED">
        <w:rPr>
          <w:b/>
          <w:sz w:val="20"/>
          <w:szCs w:val="20"/>
          <w:lang w:eastAsia="zh-CN"/>
        </w:rPr>
        <w:t>Guorong</w:t>
      </w:r>
      <w:proofErr w:type="spellEnd"/>
      <w:r w:rsidRPr="009F65ED">
        <w:rPr>
          <w:b/>
          <w:sz w:val="20"/>
          <w:szCs w:val="20"/>
          <w:lang w:eastAsia="zh-CN"/>
        </w:rPr>
        <w:t xml:space="preserve"> Securities</w:t>
      </w:r>
      <w:r w:rsidRPr="009F65ED">
        <w:rPr>
          <w:b/>
          <w:sz w:val="20"/>
          <w:szCs w:val="20"/>
          <w:lang w:eastAsia="zh-CN"/>
        </w:rPr>
        <w:tab/>
      </w:r>
      <w:r w:rsidRPr="009F65ED">
        <w:rPr>
          <w:b/>
          <w:sz w:val="20"/>
          <w:szCs w:val="20"/>
        </w:rPr>
        <w:t>Hangzhou, China</w:t>
      </w:r>
    </w:p>
    <w:p w14:paraId="472A8D11" w14:textId="77777777" w:rsidR="009760B0" w:rsidRPr="009F65ED" w:rsidRDefault="009760B0" w:rsidP="009760B0">
      <w:pPr>
        <w:tabs>
          <w:tab w:val="right" w:pos="10080"/>
        </w:tabs>
        <w:rPr>
          <w:i/>
          <w:iCs/>
          <w:sz w:val="20"/>
          <w:szCs w:val="20"/>
        </w:rPr>
      </w:pPr>
      <w:r w:rsidRPr="009F65ED">
        <w:rPr>
          <w:i/>
          <w:iCs/>
          <w:sz w:val="20"/>
          <w:szCs w:val="20"/>
        </w:rPr>
        <w:t>P</w:t>
      </w:r>
      <w:r w:rsidRPr="009F65ED">
        <w:rPr>
          <w:i/>
          <w:iCs/>
          <w:sz w:val="20"/>
          <w:szCs w:val="20"/>
          <w:lang w:eastAsia="zh-CN"/>
        </w:rPr>
        <w:t>ro</w:t>
      </w:r>
      <w:r w:rsidRPr="009F65ED">
        <w:rPr>
          <w:i/>
          <w:iCs/>
          <w:sz w:val="20"/>
          <w:szCs w:val="20"/>
        </w:rPr>
        <w:t>duct Manager Assistant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</w:rPr>
        <w:t>Jan. 2020 – Apr. 2020</w:t>
      </w:r>
    </w:p>
    <w:p w14:paraId="35C5B371" w14:textId="77777777" w:rsidR="00795A9C" w:rsidRDefault="00795A9C" w:rsidP="00795A9C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flow and data classification, checked abnormal data or outliers, and completed </w:t>
      </w:r>
      <w:commentRangeStart w:id="12"/>
      <w:r>
        <w:rPr>
          <w:sz w:val="20"/>
          <w:szCs w:val="20"/>
        </w:rPr>
        <w:t xml:space="preserve">relevant reports </w:t>
      </w:r>
      <w:commentRangeEnd w:id="12"/>
      <w:r w:rsidRPr="00795A9C">
        <w:rPr>
          <w:sz w:val="20"/>
          <w:szCs w:val="20"/>
        </w:rPr>
        <w:commentReference w:id="12"/>
      </w:r>
    </w:p>
    <w:p w14:paraId="7C81D50E" w14:textId="77777777" w:rsidR="00795A9C" w:rsidRPr="003870A8" w:rsidRDefault="00795A9C" w:rsidP="00795A9C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Created individual stock benefit models and portfolio strategies, utilized stratified sampling and multi-factor linear model index enhancement strategies, reduced transaction costs, and optimized investment </w:t>
      </w:r>
      <w:proofErr w:type="gramStart"/>
      <w:r>
        <w:rPr>
          <w:sz w:val="20"/>
          <w:szCs w:val="20"/>
        </w:rPr>
        <w:t>portfolios</w:t>
      </w:r>
      <w:proofErr w:type="gramEnd"/>
    </w:p>
    <w:p w14:paraId="6202BD9A" w14:textId="77777777" w:rsidR="009F65ED" w:rsidRPr="00A91F1C" w:rsidRDefault="009F65ED" w:rsidP="009F65ED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1E309A4F" w14:textId="77777777" w:rsidR="009F65ED" w:rsidRPr="00A91F1C" w:rsidRDefault="009F65ED" w:rsidP="009F65ED">
      <w:pPr>
        <w:tabs>
          <w:tab w:val="right" w:pos="10080"/>
        </w:tabs>
        <w:rPr>
          <w:b/>
          <w:sz w:val="22"/>
          <w:szCs w:val="22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CADFC" wp14:editId="6F1B51BE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12700" t="8255" r="6350" b="1016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09FBE" id="AutoShape 3" o:spid="_x0000_s1026" type="#_x0000_t32" style="position:absolute;left:0;text-align:left;margin-left:-1.25pt;margin-top:12.8pt;width:504.75pt;height: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"/>
            </w:pict>
          </mc:Fallback>
        </mc:AlternateContent>
      </w:r>
      <w:r w:rsidRPr="00A91F1C">
        <w:rPr>
          <w:b/>
          <w:sz w:val="22"/>
          <w:szCs w:val="22"/>
        </w:rPr>
        <w:t>PROJECT EXPERIENCE</w:t>
      </w:r>
    </w:p>
    <w:p w14:paraId="5A231B44" w14:textId="77777777" w:rsidR="00FF37B4" w:rsidRPr="00FF37B4" w:rsidRDefault="00FF37B4" w:rsidP="00FF37B4">
      <w:pPr>
        <w:pStyle w:val="11"/>
        <w:spacing w:beforeLines="30" w:before="72"/>
      </w:pPr>
      <w:r>
        <w:t>Trading financial derivatives on RPM</w:t>
      </w:r>
      <w:r>
        <w:tab/>
        <w:t>Toronto, ON</w:t>
      </w:r>
    </w:p>
    <w:p w14:paraId="0FD9DBA5" w14:textId="0D0D0549" w:rsidR="00FF37B4" w:rsidRPr="00FF37B4" w:rsidRDefault="00FF37B4" w:rsidP="00FF37B4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Independent work</w:t>
      </w:r>
      <w:r w:rsidRPr="00FF37B4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Jul. </w:t>
      </w:r>
      <w:r w:rsidRPr="00514136">
        <w:rPr>
          <w:i/>
          <w:iCs/>
          <w:sz w:val="20"/>
          <w:szCs w:val="20"/>
        </w:rPr>
        <w:t>202</w:t>
      </w:r>
      <w:r>
        <w:rPr>
          <w:i/>
          <w:iCs/>
          <w:sz w:val="20"/>
          <w:szCs w:val="20"/>
        </w:rPr>
        <w:t>2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–</w:t>
      </w:r>
      <w:r w:rsidRPr="00514136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Aug</w:t>
      </w:r>
      <w:r w:rsidRPr="00514136">
        <w:rPr>
          <w:i/>
          <w:iCs/>
          <w:sz w:val="20"/>
          <w:szCs w:val="20"/>
        </w:rPr>
        <w:t>. 202</w:t>
      </w:r>
      <w:ins w:id="13" w:author="qr2133" w:date="2023-01-28T22:56:00Z">
        <w:r w:rsidR="005D6CD6">
          <w:rPr>
            <w:i/>
            <w:iCs/>
            <w:sz w:val="20"/>
            <w:szCs w:val="20"/>
          </w:rPr>
          <w:t>2</w:t>
        </w:r>
      </w:ins>
      <w:del w:id="14" w:author="qr2133" w:date="2023-01-28T22:56:00Z">
        <w:r w:rsidRPr="00514136" w:rsidDel="005D6CD6">
          <w:rPr>
            <w:i/>
            <w:iCs/>
            <w:sz w:val="20"/>
            <w:szCs w:val="20"/>
          </w:rPr>
          <w:delText>1</w:delText>
        </w:r>
      </w:del>
    </w:p>
    <w:p w14:paraId="33CBF78C" w14:textId="77777777" w:rsidR="00FF37B4" w:rsidRPr="00C037FC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0372D9">
        <w:rPr>
          <w:sz w:val="20"/>
          <w:szCs w:val="20"/>
        </w:rPr>
        <w:t xml:space="preserve">Consulted the </w:t>
      </w:r>
      <w:r>
        <w:rPr>
          <w:sz w:val="20"/>
          <w:szCs w:val="20"/>
        </w:rPr>
        <w:t xml:space="preserve">10 </w:t>
      </w:r>
      <w:r w:rsidRPr="000372D9">
        <w:rPr>
          <w:sz w:val="20"/>
          <w:szCs w:val="20"/>
        </w:rPr>
        <w:t xml:space="preserve">companies’ annual financial reports </w:t>
      </w:r>
      <w:r>
        <w:rPr>
          <w:sz w:val="20"/>
          <w:szCs w:val="20"/>
        </w:rPr>
        <w:t>and in</w:t>
      </w:r>
      <w:r w:rsidRPr="00264F67">
        <w:rPr>
          <w:sz w:val="20"/>
          <w:szCs w:val="20"/>
        </w:rPr>
        <w:t>vestigat</w:t>
      </w:r>
      <w:r>
        <w:rPr>
          <w:sz w:val="20"/>
          <w:szCs w:val="20"/>
        </w:rPr>
        <w:t>ed</w:t>
      </w:r>
      <w:r w:rsidRPr="00264F67">
        <w:rPr>
          <w:sz w:val="20"/>
          <w:szCs w:val="20"/>
        </w:rPr>
        <w:t xml:space="preserve"> the historical stock prices of </w:t>
      </w:r>
      <w:r>
        <w:rPr>
          <w:sz w:val="20"/>
          <w:szCs w:val="20"/>
        </w:rPr>
        <w:t xml:space="preserve">related </w:t>
      </w:r>
      <w:r w:rsidRPr="00264F67">
        <w:rPr>
          <w:sz w:val="20"/>
          <w:szCs w:val="20"/>
        </w:rPr>
        <w:t>commodities, exchange rates, and other assets</w:t>
      </w:r>
      <w:r>
        <w:rPr>
          <w:sz w:val="20"/>
          <w:szCs w:val="20"/>
        </w:rPr>
        <w:t xml:space="preserve"> </w:t>
      </w:r>
      <w:r w:rsidRPr="00C037FC">
        <w:rPr>
          <w:sz w:val="20"/>
          <w:szCs w:val="20"/>
        </w:rPr>
        <w:t xml:space="preserve">to determine whether to hedge or </w:t>
      </w:r>
      <w:proofErr w:type="gramStart"/>
      <w:r w:rsidRPr="00C037FC">
        <w:rPr>
          <w:sz w:val="20"/>
          <w:szCs w:val="20"/>
        </w:rPr>
        <w:t>speculate</w:t>
      </w:r>
      <w:proofErr w:type="gramEnd"/>
      <w:r w:rsidRPr="00C037FC">
        <w:rPr>
          <w:sz w:val="20"/>
          <w:szCs w:val="20"/>
        </w:rPr>
        <w:t xml:space="preserve"> </w:t>
      </w:r>
    </w:p>
    <w:p w14:paraId="32E48EF3" w14:textId="77777777" w:rsidR="00FF37B4" w:rsidRPr="00C037FC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39298D">
        <w:rPr>
          <w:sz w:val="20"/>
          <w:szCs w:val="20"/>
        </w:rPr>
        <w:t>Priced financial derivatives using the Black-Scholes model</w:t>
      </w:r>
      <w:r>
        <w:rPr>
          <w:sz w:val="20"/>
          <w:szCs w:val="20"/>
        </w:rPr>
        <w:t xml:space="preserve"> and designed</w:t>
      </w:r>
      <w:r w:rsidRPr="0039298D">
        <w:rPr>
          <w:sz w:val="20"/>
          <w:szCs w:val="20"/>
        </w:rPr>
        <w:t xml:space="preserve"> portfolios incorporating options and futures</w:t>
      </w:r>
      <w:r>
        <w:rPr>
          <w:sz w:val="20"/>
          <w:szCs w:val="20"/>
        </w:rPr>
        <w:t>, e</w:t>
      </w:r>
      <w:r w:rsidRPr="00C037FC">
        <w:rPr>
          <w:sz w:val="20"/>
          <w:szCs w:val="20"/>
        </w:rPr>
        <w:t xml:space="preserve">xecuted the strategies using NASDAQ ticker symbols in </w:t>
      </w:r>
      <w:proofErr w:type="gramStart"/>
      <w:r w:rsidRPr="00C037FC">
        <w:rPr>
          <w:sz w:val="20"/>
          <w:szCs w:val="20"/>
        </w:rPr>
        <w:t>RPM</w:t>
      </w:r>
      <w:proofErr w:type="gramEnd"/>
    </w:p>
    <w:p w14:paraId="4006A635" w14:textId="232424BB" w:rsidR="00FF37B4" w:rsidRPr="00FF37B4" w:rsidRDefault="00FF37B4" w:rsidP="00FF37B4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1D2DA1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 w:rsidRPr="001D2DA1">
        <w:rPr>
          <w:sz w:val="20"/>
          <w:szCs w:val="20"/>
        </w:rPr>
        <w:t>allotted $200 million dollars</w:t>
      </w:r>
      <w:r>
        <w:rPr>
          <w:sz w:val="20"/>
          <w:szCs w:val="20"/>
        </w:rPr>
        <w:t xml:space="preserve"> in RPM</w:t>
      </w:r>
      <w:r w:rsidRPr="001D2DA1">
        <w:rPr>
          <w:sz w:val="20"/>
          <w:szCs w:val="20"/>
        </w:rPr>
        <w:t xml:space="preserve">, </w:t>
      </w:r>
      <w:r>
        <w:rPr>
          <w:sz w:val="20"/>
          <w:szCs w:val="20"/>
        </w:rPr>
        <w:t>the account</w:t>
      </w:r>
      <w:r w:rsidRPr="001D2DA1">
        <w:rPr>
          <w:sz w:val="20"/>
          <w:szCs w:val="20"/>
        </w:rPr>
        <w:t xml:space="preserve"> ended up </w:t>
      </w:r>
      <w:r>
        <w:rPr>
          <w:sz w:val="20"/>
          <w:szCs w:val="20"/>
        </w:rPr>
        <w:t xml:space="preserve">with </w:t>
      </w:r>
      <w:r w:rsidRPr="001D2DA1">
        <w:rPr>
          <w:sz w:val="20"/>
          <w:szCs w:val="20"/>
        </w:rPr>
        <w:t>$</w:t>
      </w:r>
      <w:r>
        <w:rPr>
          <w:sz w:val="20"/>
          <w:szCs w:val="20"/>
        </w:rPr>
        <w:t>2</w:t>
      </w:r>
      <w:r w:rsidRPr="001D2DA1">
        <w:rPr>
          <w:sz w:val="20"/>
          <w:szCs w:val="20"/>
        </w:rPr>
        <w:t>42 million dollars</w:t>
      </w:r>
      <w:r>
        <w:rPr>
          <w:sz w:val="20"/>
          <w:szCs w:val="20"/>
        </w:rPr>
        <w:t xml:space="preserve"> and the report</w:t>
      </w:r>
      <w:r w:rsidRPr="001D2DA1">
        <w:rPr>
          <w:sz w:val="20"/>
          <w:szCs w:val="20"/>
        </w:rPr>
        <w:t xml:space="preserve"> achieved first place in the class with a grade of </w:t>
      </w:r>
      <w:proofErr w:type="gramStart"/>
      <w:r w:rsidRPr="001D2DA1">
        <w:rPr>
          <w:sz w:val="20"/>
          <w:szCs w:val="20"/>
        </w:rPr>
        <w:t>93</w:t>
      </w:r>
      <w:proofErr w:type="gramEnd"/>
    </w:p>
    <w:p w14:paraId="45FF4F6C" w14:textId="15B79CCA" w:rsidR="00822625" w:rsidRPr="009F65ED" w:rsidRDefault="00822625" w:rsidP="00822625">
      <w:pPr>
        <w:pStyle w:val="11"/>
        <w:spacing w:beforeLines="30" w:before="72"/>
      </w:pPr>
      <w:r w:rsidRPr="009F65ED">
        <w:t>Research on the Intention of US President Election in 2020</w:t>
      </w:r>
      <w:r w:rsidRPr="009F65ED">
        <w:tab/>
        <w:t>Toronto, ON</w:t>
      </w:r>
    </w:p>
    <w:p w14:paraId="6E96B2A1" w14:textId="77777777" w:rsidR="00822625" w:rsidRPr="009F65ED" w:rsidRDefault="00822625" w:rsidP="00822625">
      <w:pPr>
        <w:tabs>
          <w:tab w:val="right" w:pos="10080"/>
        </w:tabs>
        <w:rPr>
          <w:sz w:val="20"/>
          <w:szCs w:val="20"/>
        </w:rPr>
      </w:pPr>
      <w:r w:rsidRPr="009F65ED">
        <w:rPr>
          <w:i/>
          <w:iCs/>
          <w:sz w:val="20"/>
          <w:szCs w:val="20"/>
        </w:rPr>
        <w:t>Group Member</w:t>
      </w:r>
      <w:r w:rsidRPr="009F65ED">
        <w:rPr>
          <w:sz w:val="20"/>
          <w:szCs w:val="20"/>
        </w:rPr>
        <w:tab/>
      </w:r>
      <w:r w:rsidRPr="009F65ED">
        <w:rPr>
          <w:i/>
          <w:iCs/>
          <w:sz w:val="20"/>
          <w:szCs w:val="20"/>
          <w:lang w:eastAsia="zh-CN"/>
        </w:rPr>
        <w:t>Oct.</w:t>
      </w:r>
      <w:r w:rsidRPr="009F65ED">
        <w:rPr>
          <w:i/>
          <w:iCs/>
          <w:sz w:val="20"/>
          <w:szCs w:val="20"/>
        </w:rPr>
        <w:t xml:space="preserve"> </w:t>
      </w:r>
      <w:r w:rsidRPr="009F65ED">
        <w:rPr>
          <w:i/>
          <w:iCs/>
          <w:sz w:val="20"/>
          <w:szCs w:val="20"/>
          <w:lang w:val="fr-FR"/>
        </w:rPr>
        <w:t xml:space="preserve">2020 </w:t>
      </w:r>
      <w:r w:rsidRPr="009F65ED">
        <w:rPr>
          <w:i/>
          <w:iCs/>
          <w:sz w:val="20"/>
          <w:szCs w:val="20"/>
        </w:rPr>
        <w:t>-</w:t>
      </w:r>
      <w:r w:rsidRPr="009F65ED">
        <w:rPr>
          <w:i/>
          <w:iCs/>
          <w:sz w:val="20"/>
          <w:szCs w:val="20"/>
          <w:lang w:val="fr-FR"/>
        </w:rPr>
        <w:t xml:space="preserve"> Nov. 2020</w:t>
      </w:r>
    </w:p>
    <w:p w14:paraId="027E3D61" w14:textId="77777777" w:rsidR="00E71CAB" w:rsidRP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Implemented R to fit 2020 survey data of 64,798 U.S. citizens which contains age, education, income and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into a multilevel logistic </w:t>
      </w:r>
      <w:commentRangeStart w:id="15"/>
      <w:r>
        <w:rPr>
          <w:sz w:val="20"/>
          <w:szCs w:val="20"/>
        </w:rPr>
        <w:t>regression</w:t>
      </w:r>
      <w:commentRangeEnd w:id="15"/>
      <w:r>
        <w:rPr>
          <w:rStyle w:val="ab"/>
        </w:rPr>
        <w:commentReference w:id="15"/>
      </w:r>
    </w:p>
    <w:p w14:paraId="40057167" w14:textId="77777777" w:rsidR="00E71CAB" w:rsidRP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Utilized post-stratification method to partition survey data into demographic cells based on explanatory variables, which improves the efficiency of estimators </w:t>
      </w:r>
      <w:commentRangeStart w:id="16"/>
      <w:r w:rsidRPr="00E71CAB">
        <w:rPr>
          <w:sz w:val="20"/>
          <w:szCs w:val="20"/>
        </w:rPr>
        <w:t>by summing the cell estimates as adjusting weights for different states</w:t>
      </w:r>
      <w:commentRangeEnd w:id="16"/>
      <w:r w:rsidR="00427052">
        <w:rPr>
          <w:rStyle w:val="ab"/>
        </w:rPr>
        <w:commentReference w:id="16"/>
      </w:r>
    </w:p>
    <w:p w14:paraId="2BDC5AFB" w14:textId="77777777" w:rsidR="00E71CAB" w:rsidRP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commentRangeStart w:id="17"/>
      <w:r>
        <w:rPr>
          <w:sz w:val="20"/>
          <w:szCs w:val="20"/>
        </w:rPr>
        <w:t xml:space="preserve">Applied the obtained weights to the model using 2018 population data in order to calculate the probability of supporting Donald Trump in each </w:t>
      </w:r>
      <w:proofErr w:type="gramStart"/>
      <w:r>
        <w:rPr>
          <w:sz w:val="20"/>
          <w:szCs w:val="20"/>
        </w:rPr>
        <w:t>state</w:t>
      </w:r>
      <w:proofErr w:type="gramEnd"/>
    </w:p>
    <w:p w14:paraId="3F9B2281" w14:textId="77777777" w:rsidR="00E71CAB" w:rsidRPr="00E71CAB" w:rsidRDefault="00E71CAB" w:rsidP="00E71CA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E71CAB">
        <w:rPr>
          <w:sz w:val="20"/>
          <w:szCs w:val="20"/>
        </w:rPr>
        <w:t xml:space="preserve">Summed up the electoral votes from each state if the probability of voting </w:t>
      </w:r>
      <w:r>
        <w:rPr>
          <w:sz w:val="20"/>
          <w:szCs w:val="20"/>
        </w:rPr>
        <w:t xml:space="preserve">Donald Trump is greater than 0.5, the prediction of the final result is only </w:t>
      </w:r>
      <w:commentRangeStart w:id="18"/>
      <w:r>
        <w:rPr>
          <w:sz w:val="20"/>
          <w:szCs w:val="20"/>
        </w:rPr>
        <w:t>37 votes different from the actual outcome</w:t>
      </w:r>
      <w:commentRangeEnd w:id="18"/>
      <w:r>
        <w:rPr>
          <w:rStyle w:val="ab"/>
        </w:rPr>
        <w:commentReference w:id="18"/>
      </w:r>
      <w:commentRangeEnd w:id="17"/>
      <w:r w:rsidR="00427052">
        <w:rPr>
          <w:rStyle w:val="ab"/>
        </w:rPr>
        <w:commentReference w:id="17"/>
      </w:r>
    </w:p>
    <w:p w14:paraId="220EE3A1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14720" wp14:editId="50829A6C">
                <wp:simplePos x="0" y="0"/>
                <wp:positionH relativeFrom="column">
                  <wp:posOffset>0</wp:posOffset>
                </wp:positionH>
                <wp:positionV relativeFrom="paragraph">
                  <wp:posOffset>160508</wp:posOffset>
                </wp:positionV>
                <wp:extent cx="6410325" cy="635"/>
                <wp:effectExtent l="12700" t="8255" r="6350" b="1016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11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12.65pt;width:504.75pt;height: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"/>
            </w:pict>
          </mc:Fallback>
        </mc:AlternateContent>
      </w:r>
      <w:r w:rsidRPr="00A91F1C">
        <w:rPr>
          <w:b/>
          <w:sz w:val="22"/>
          <w:szCs w:val="22"/>
          <w:lang w:eastAsia="zh-CN"/>
        </w:rPr>
        <w:t xml:space="preserve">EXTRACURRICULAR </w:t>
      </w:r>
      <w:r w:rsidRPr="00A91F1C">
        <w:rPr>
          <w:b/>
          <w:sz w:val="22"/>
          <w:szCs w:val="22"/>
        </w:rPr>
        <w:t>EXPERIENCE</w:t>
      </w:r>
    </w:p>
    <w:p w14:paraId="303F4B7D" w14:textId="77777777" w:rsidR="008D459B" w:rsidRPr="00A91F1C" w:rsidRDefault="008D459B" w:rsidP="008D459B">
      <w:pPr>
        <w:tabs>
          <w:tab w:val="right" w:pos="10080"/>
        </w:tabs>
        <w:spacing w:beforeLines="30" w:before="72"/>
        <w:rPr>
          <w:b/>
          <w:sz w:val="20"/>
          <w:szCs w:val="20"/>
        </w:rPr>
      </w:pPr>
      <w:r w:rsidRPr="00A91F1C">
        <w:rPr>
          <w:b/>
          <w:sz w:val="20"/>
          <w:szCs w:val="20"/>
        </w:rPr>
        <w:t>Chinese Volunteer Association, University of Toronto</w:t>
      </w:r>
      <w:bookmarkStart w:id="19" w:name="_Hlk75187505"/>
      <w:r w:rsidRPr="00A91F1C">
        <w:rPr>
          <w:b/>
          <w:sz w:val="20"/>
          <w:szCs w:val="20"/>
        </w:rPr>
        <w:tab/>
      </w:r>
      <w:proofErr w:type="spellStart"/>
      <w:r w:rsidRPr="00A91F1C">
        <w:rPr>
          <w:b/>
          <w:sz w:val="20"/>
          <w:szCs w:val="20"/>
        </w:rPr>
        <w:t>Toronto</w:t>
      </w:r>
      <w:proofErr w:type="spellEnd"/>
      <w:r w:rsidRPr="00A91F1C">
        <w:rPr>
          <w:b/>
          <w:sz w:val="20"/>
          <w:szCs w:val="20"/>
        </w:rPr>
        <w:t>, Canada</w:t>
      </w:r>
      <w:bookmarkEnd w:id="19"/>
    </w:p>
    <w:p w14:paraId="073FD680" w14:textId="77777777" w:rsidR="008D459B" w:rsidRPr="00A91F1C" w:rsidRDefault="008D459B" w:rsidP="008D459B">
      <w:pPr>
        <w:tabs>
          <w:tab w:val="right" w:pos="10080"/>
        </w:tabs>
        <w:rPr>
          <w:sz w:val="20"/>
          <w:szCs w:val="20"/>
        </w:rPr>
      </w:pPr>
      <w:r w:rsidRPr="00A91F1C">
        <w:rPr>
          <w:i/>
          <w:iCs/>
          <w:sz w:val="20"/>
          <w:szCs w:val="20"/>
        </w:rPr>
        <w:t>President</w:t>
      </w:r>
      <w:r w:rsidRPr="00A91F1C">
        <w:rPr>
          <w:sz w:val="20"/>
          <w:szCs w:val="20"/>
        </w:rPr>
        <w:tab/>
      </w:r>
      <w:r w:rsidRPr="00A91F1C">
        <w:rPr>
          <w:i/>
          <w:iCs/>
          <w:sz w:val="20"/>
          <w:szCs w:val="20"/>
        </w:rPr>
        <w:t>Sep 2019 - May 2020</w:t>
      </w:r>
    </w:p>
    <w:p w14:paraId="3714A90B" w14:textId="77777777" w:rsidR="008D459B" w:rsidRPr="00A91F1C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Initiated Reading Week Camping and Food Festival activities, cooperated with 7 departments, raised $3000+ donations</w:t>
      </w:r>
    </w:p>
    <w:p w14:paraId="2EA5DBD8" w14:textId="77777777" w:rsidR="008D459B" w:rsidRPr="00A91F1C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Taught Computer science and Mathematics using PowerPoint, organize 1-1 office hours, benefited 50+ students</w:t>
      </w:r>
    </w:p>
    <w:p w14:paraId="2BEFC6EF" w14:textId="77777777" w:rsidR="008D459B" w:rsidRPr="00A91F1C" w:rsidRDefault="008D459B" w:rsidP="008D459B">
      <w:pPr>
        <w:tabs>
          <w:tab w:val="right" w:pos="10080"/>
        </w:tabs>
        <w:spacing w:line="120" w:lineRule="auto"/>
        <w:ind w:left="-7"/>
        <w:rPr>
          <w:sz w:val="20"/>
          <w:szCs w:val="20"/>
        </w:rPr>
      </w:pPr>
    </w:p>
    <w:p w14:paraId="28AF9405" w14:textId="77777777" w:rsidR="008D459B" w:rsidRPr="00A91F1C" w:rsidRDefault="008D459B" w:rsidP="008D459B">
      <w:pPr>
        <w:tabs>
          <w:tab w:val="right" w:pos="10080"/>
        </w:tabs>
        <w:rPr>
          <w:b/>
          <w:sz w:val="20"/>
          <w:szCs w:val="20"/>
          <w:lang w:eastAsia="zh-CN"/>
        </w:rPr>
      </w:pPr>
      <w:r w:rsidRPr="00A91F1C">
        <w:rPr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B0E8E" wp14:editId="4F1A37F3">
                <wp:simplePos x="0" y="0"/>
                <wp:positionH relativeFrom="column">
                  <wp:posOffset>471</wp:posOffset>
                </wp:positionH>
                <wp:positionV relativeFrom="paragraph">
                  <wp:posOffset>154654</wp:posOffset>
                </wp:positionV>
                <wp:extent cx="6410325" cy="635"/>
                <wp:effectExtent l="12700" t="6985" r="6350" b="1143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9EE03" id="AutoShape 4" o:spid="_x0000_s1026" type="#_x0000_t32" style="position:absolute;margin-left:.05pt;margin-top:12.2pt;width:504.75pt;height: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"/>
            </w:pict>
          </mc:Fallback>
        </mc:AlternateContent>
      </w:r>
      <w:r w:rsidRPr="00A91F1C">
        <w:rPr>
          <w:b/>
          <w:sz w:val="22"/>
          <w:szCs w:val="22"/>
        </w:rPr>
        <w:t>INTERESTS</w:t>
      </w:r>
    </w:p>
    <w:p w14:paraId="2A6DDB1C" w14:textId="7712690A" w:rsidR="008D459B" w:rsidRPr="008D459B" w:rsidRDefault="008D459B" w:rsidP="008D459B">
      <w:pPr>
        <w:pStyle w:val="a9"/>
        <w:numPr>
          <w:ilvl w:val="0"/>
          <w:numId w:val="1"/>
        </w:numPr>
        <w:tabs>
          <w:tab w:val="right" w:pos="10080"/>
        </w:tabs>
        <w:spacing w:beforeLines="30" w:before="72"/>
        <w:ind w:leftChars="-3" w:left="265" w:hanging="272"/>
        <w:rPr>
          <w:sz w:val="20"/>
          <w:szCs w:val="20"/>
        </w:rPr>
      </w:pPr>
      <w:r w:rsidRPr="00A91F1C">
        <w:rPr>
          <w:sz w:val="20"/>
          <w:szCs w:val="20"/>
        </w:rPr>
        <w:t>Interests: Scuba Diving (PADI Open Water &amp; Dry Suit Diver), rock-climbing, snowboard</w:t>
      </w:r>
    </w:p>
    <w:sectPr w:rsidR="008D459B" w:rsidRPr="008D459B" w:rsidSect="007376B2">
      <w:pgSz w:w="12240" w:h="15840"/>
      <w:pgMar w:top="624" w:right="720" w:bottom="624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r2133" w:date="2023-01-28T10:49:00Z" w:initials="q">
    <w:p w14:paraId="173F9C0C" w14:textId="77777777" w:rsidR="00754F72" w:rsidRDefault="00754F72" w:rsidP="005944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写在最后</w:t>
      </w:r>
    </w:p>
  </w:comment>
  <w:comment w:id="1" w:author="qr2133" w:date="2023-01-28T10:48:00Z" w:initials="q">
    <w:p w14:paraId="2F577F35" w14:textId="77777777" w:rsidR="00FF37B4" w:rsidRDefault="00754F72">
      <w:pPr>
        <w:pStyle w:val="ac"/>
      </w:pPr>
      <w:r>
        <w:rPr>
          <w:rStyle w:val="ab"/>
        </w:rPr>
        <w:annotationRef/>
      </w:r>
      <w:r w:rsidR="00FF37B4">
        <w:rPr>
          <w:rFonts w:hint="eastAsia"/>
        </w:rPr>
        <w:t>课程</w:t>
      </w:r>
    </w:p>
    <w:p w14:paraId="099C61B1" w14:textId="77777777" w:rsidR="00FF37B4" w:rsidRDefault="00FF37B4" w:rsidP="00AC0190">
      <w:pPr>
        <w:pStyle w:val="ac"/>
      </w:pPr>
      <w:r>
        <w:t>Python, R, Machine Learning, time series, stochastic processes, (Monte Carlo, ODE), algorithm, derivative pricing</w:t>
      </w:r>
    </w:p>
  </w:comment>
  <w:comment w:id="2" w:author="qr2133" w:date="2023-01-28T21:53:00Z" w:initials="q">
    <w:p w14:paraId="0F28B868" w14:textId="09B508BE" w:rsidR="00BD1B8C" w:rsidRDefault="00BD1B8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改语序；量化，成就</w:t>
      </w:r>
    </w:p>
    <w:p w14:paraId="46BCD11D" w14:textId="77777777" w:rsidR="00BD1B8C" w:rsidRDefault="00BD1B8C" w:rsidP="00D5685D">
      <w:pPr>
        <w:pStyle w:val="ac"/>
      </w:pPr>
      <w:r>
        <w:rPr>
          <w:rFonts w:hint="eastAsia"/>
        </w:rPr>
        <w:t xml:space="preserve">1. </w:t>
      </w:r>
      <w:r>
        <w:rPr>
          <w:rFonts w:hint="eastAsia"/>
        </w:rPr>
        <w:t>从三个数据库取数据（三个</w:t>
      </w:r>
      <w:r>
        <w:rPr>
          <w:rFonts w:hint="eastAsia"/>
        </w:rPr>
        <w:t>team</w:t>
      </w:r>
      <w:r>
        <w:rPr>
          <w:rFonts w:hint="eastAsia"/>
        </w:rPr>
        <w:t>合作，数据量）；</w:t>
      </w:r>
      <w:r>
        <w:rPr>
          <w:rFonts w:hint="eastAsia"/>
        </w:rPr>
        <w:t xml:space="preserve">2. </w:t>
      </w:r>
      <w:r>
        <w:rPr>
          <w:rFonts w:hint="eastAsia"/>
        </w:rPr>
        <w:t>写</w:t>
      </w:r>
      <w:r>
        <w:rPr>
          <w:rFonts w:hint="eastAsia"/>
        </w:rPr>
        <w:t>R template</w:t>
      </w:r>
      <w:r>
        <w:rPr>
          <w:rFonts w:hint="eastAsia"/>
        </w:rPr>
        <w:t>来</w:t>
      </w:r>
      <w:r>
        <w:rPr>
          <w:rFonts w:hint="eastAsia"/>
        </w:rPr>
        <w:t>mapping</w:t>
      </w:r>
      <w:r>
        <w:rPr>
          <w:rFonts w:hint="eastAsia"/>
        </w:rPr>
        <w:t>（</w:t>
      </w:r>
      <w:r>
        <w:rPr>
          <w:rFonts w:hint="eastAsia"/>
        </w:rPr>
        <w:t>automation</w:t>
      </w:r>
      <w:r>
        <w:rPr>
          <w:rFonts w:hint="eastAsia"/>
        </w:rPr>
        <w:t>）；</w:t>
      </w:r>
      <w:r>
        <w:rPr>
          <w:rFonts w:hint="eastAsia"/>
        </w:rPr>
        <w:t>3. summarize cash flow</w:t>
      </w:r>
      <w:r>
        <w:rPr>
          <w:rFonts w:hint="eastAsia"/>
        </w:rPr>
        <w:t>，</w:t>
      </w:r>
      <w:r>
        <w:rPr>
          <w:rFonts w:hint="eastAsia"/>
        </w:rPr>
        <w:t>Power BI to visualize</w:t>
      </w:r>
      <w:r>
        <w:rPr>
          <w:rFonts w:hint="eastAsia"/>
        </w:rPr>
        <w:t>；</w:t>
      </w:r>
      <w:r>
        <w:rPr>
          <w:rFonts w:hint="eastAsia"/>
        </w:rPr>
        <w:t>4.</w:t>
      </w:r>
      <w:r>
        <w:rPr>
          <w:rFonts w:hint="eastAsia"/>
        </w:rPr>
        <w:t>成就，</w:t>
      </w:r>
      <w:r>
        <w:rPr>
          <w:rFonts w:hint="eastAsia"/>
        </w:rPr>
        <w:t>standard</w:t>
      </w:r>
      <w:r>
        <w:rPr>
          <w:rFonts w:hint="eastAsia"/>
        </w:rPr>
        <w:t>变化</w:t>
      </w:r>
    </w:p>
  </w:comment>
  <w:comment w:id="3" w:author="qr2133" w:date="2023-01-28T10:47:00Z" w:initials="q">
    <w:p w14:paraId="74086BE1" w14:textId="77777777" w:rsidR="003C4253" w:rsidRDefault="00754F72" w:rsidP="008D6C7F">
      <w:pPr>
        <w:pStyle w:val="ac"/>
      </w:pPr>
      <w:r>
        <w:rPr>
          <w:rStyle w:val="ab"/>
        </w:rPr>
        <w:annotationRef/>
      </w:r>
      <w:r w:rsidR="003C4253">
        <w:rPr>
          <w:rFonts w:hint="eastAsia"/>
        </w:rPr>
        <w:t xml:space="preserve">Methods(e.g.,) + stress test, reconcile data -&gt; support AAR   </w:t>
      </w:r>
      <w:r w:rsidR="003C4253">
        <w:rPr>
          <w:rFonts w:hint="eastAsia"/>
        </w:rPr>
        <w:t>数据：年份</w:t>
      </w:r>
    </w:p>
  </w:comment>
  <w:comment w:id="4" w:author="qr2133" w:date="2023-01-28T11:01:00Z" w:initials="q">
    <w:p w14:paraId="6FB47BA2" w14:textId="77777777" w:rsidR="00E80172" w:rsidRDefault="000648A7" w:rsidP="00562316">
      <w:pPr>
        <w:pStyle w:val="ac"/>
      </w:pPr>
      <w:r>
        <w:rPr>
          <w:rStyle w:val="ab"/>
        </w:rPr>
        <w:annotationRef/>
      </w:r>
      <w:r w:rsidR="00E80172">
        <w:rPr>
          <w:rFonts w:hint="eastAsia"/>
        </w:rPr>
        <w:t>详述；</w:t>
      </w:r>
      <w:r w:rsidR="00E80172">
        <w:t xml:space="preserve">broker order; </w:t>
      </w:r>
      <w:r w:rsidR="00E80172">
        <w:rPr>
          <w:rFonts w:hint="eastAsia"/>
        </w:rPr>
        <w:t>减少</w:t>
      </w:r>
      <w:r w:rsidR="00E80172">
        <w:rPr>
          <w:rFonts w:hint="eastAsia"/>
        </w:rPr>
        <w:t>loss</w:t>
      </w:r>
      <w:r w:rsidR="00E80172">
        <w:rPr>
          <w:rFonts w:hint="eastAsia"/>
        </w:rPr>
        <w:t>的方法</w:t>
      </w:r>
    </w:p>
  </w:comment>
  <w:comment w:id="5" w:author="qr2133" w:date="2023-01-28T22:21:00Z" w:initials="q">
    <w:p w14:paraId="495FB107" w14:textId="77777777" w:rsidR="00624C38" w:rsidRDefault="00624C38" w:rsidP="006D41A2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加一句</w:t>
      </w:r>
      <w:r>
        <w:t>conduct research to ...execution rate &amp; profit</w:t>
      </w:r>
    </w:p>
  </w:comment>
  <w:comment w:id="6" w:author="qr2133" w:date="2023-01-28T22:22:00Z" w:initials="q">
    <w:p w14:paraId="16D203B7" w14:textId="77777777" w:rsidR="00624C38" w:rsidRDefault="00624C38" w:rsidP="00B45B05">
      <w:pPr>
        <w:pStyle w:val="ac"/>
      </w:pPr>
      <w:r>
        <w:rPr>
          <w:rStyle w:val="ab"/>
        </w:rPr>
        <w:annotationRef/>
      </w:r>
      <w:r>
        <w:t>From … to ….</w:t>
      </w:r>
    </w:p>
  </w:comment>
  <w:comment w:id="10" w:author="qr2133" w:date="2023-01-28T11:05:00Z" w:initials="q">
    <w:p w14:paraId="5C5D5961" w14:textId="77777777" w:rsidR="00AA5BCF" w:rsidRDefault="000648A7" w:rsidP="004A5043">
      <w:pPr>
        <w:pStyle w:val="ac"/>
      </w:pPr>
      <w:r>
        <w:rPr>
          <w:rStyle w:val="ab"/>
        </w:rPr>
        <w:annotationRef/>
      </w:r>
      <w:r w:rsidR="00AA5BCF">
        <w:rPr>
          <w:rFonts w:hint="eastAsia"/>
        </w:rPr>
        <w:t>详述，</w:t>
      </w:r>
      <w:r w:rsidR="00AA5BCF">
        <w:rPr>
          <w:rFonts w:hint="eastAsia"/>
        </w:rPr>
        <w:t>factor</w:t>
      </w:r>
      <w:r w:rsidR="00AA5BCF">
        <w:rPr>
          <w:rFonts w:hint="eastAsia"/>
        </w:rPr>
        <w:t>影响最大的</w:t>
      </w:r>
      <w:r w:rsidR="00AA5BCF">
        <w:t>1-2</w:t>
      </w:r>
      <w:r w:rsidR="00AA5BCF">
        <w:rPr>
          <w:rFonts w:hint="eastAsia"/>
        </w:rPr>
        <w:t>个</w:t>
      </w:r>
    </w:p>
  </w:comment>
  <w:comment w:id="11" w:author="qr2133" w:date="2023-01-28T11:05:00Z" w:initials="q">
    <w:p w14:paraId="151E28C7" w14:textId="77777777" w:rsidR="00AA5BCF" w:rsidRDefault="000648A7" w:rsidP="00191899">
      <w:pPr>
        <w:pStyle w:val="ac"/>
      </w:pPr>
      <w:r>
        <w:rPr>
          <w:rStyle w:val="ab"/>
        </w:rPr>
        <w:annotationRef/>
      </w:r>
      <w:r w:rsidR="00AA5BCF">
        <w:t>template</w:t>
      </w:r>
    </w:p>
  </w:comment>
  <w:comment w:id="12" w:author="qr2133" w:date="2023-01-28T11:31:00Z" w:initials="q">
    <w:p w14:paraId="3298D283" w14:textId="77777777" w:rsidR="005D6CD6" w:rsidRDefault="00795A9C" w:rsidP="00DF264D">
      <w:pPr>
        <w:pStyle w:val="ac"/>
      </w:pPr>
      <w:r>
        <w:rPr>
          <w:rStyle w:val="ab"/>
        </w:rPr>
        <w:annotationRef/>
      </w:r>
      <w:r w:rsidR="005D6CD6">
        <w:rPr>
          <w:rFonts w:hint="eastAsia"/>
        </w:rPr>
        <w:t>这一段可删</w:t>
      </w:r>
    </w:p>
  </w:comment>
  <w:comment w:id="15" w:author="qr2133" w:date="2023-01-28T11:39:00Z" w:initials="q">
    <w:p w14:paraId="63DF02F0" w14:textId="77777777" w:rsidR="00427052" w:rsidRDefault="00E71CAB" w:rsidP="00E70CEB">
      <w:pPr>
        <w:pStyle w:val="ac"/>
      </w:pPr>
      <w:r>
        <w:rPr>
          <w:rStyle w:val="ab"/>
        </w:rPr>
        <w:annotationRef/>
      </w:r>
      <w:r w:rsidR="00427052">
        <w:t>Design logistic regresion, independent variables, dependent variables, based on xxx data</w:t>
      </w:r>
    </w:p>
  </w:comment>
  <w:comment w:id="16" w:author="qr2133" w:date="2023-01-28T23:09:00Z" w:initials="q">
    <w:p w14:paraId="515E5F3D" w14:textId="311BBC28" w:rsidR="00427052" w:rsidRDefault="00427052" w:rsidP="00D5525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 xml:space="preserve">summed </w:t>
      </w:r>
      <w:r>
        <w:t>xxxxx to improve efficiency</w:t>
      </w:r>
    </w:p>
  </w:comment>
  <w:comment w:id="18" w:author="qr2133" w:date="2023-01-28T11:42:00Z" w:initials="q">
    <w:p w14:paraId="6B5E162B" w14:textId="77777777" w:rsidR="00427052" w:rsidRDefault="00E71CAB" w:rsidP="005029A7">
      <w:pPr>
        <w:pStyle w:val="ac"/>
      </w:pPr>
      <w:r>
        <w:rPr>
          <w:rStyle w:val="ab"/>
        </w:rPr>
        <w:annotationRef/>
      </w:r>
      <w:r w:rsidR="00427052">
        <w:rPr>
          <w:rFonts w:hint="eastAsia"/>
        </w:rPr>
        <w:t>其他衡量的</w:t>
      </w:r>
      <w:r w:rsidR="00427052">
        <w:rPr>
          <w:rFonts w:hint="eastAsia"/>
        </w:rPr>
        <w:t>metrics</w:t>
      </w:r>
    </w:p>
  </w:comment>
  <w:comment w:id="17" w:author="qr2133" w:date="2023-01-28T23:14:00Z" w:initials="q">
    <w:p w14:paraId="55034AEA" w14:textId="77777777" w:rsidR="00427052" w:rsidRDefault="00427052" w:rsidP="003A07E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合起来，</w:t>
      </w:r>
      <w:r>
        <w:t>applied the model to predict 2020  result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3F9C0C" w15:done="0"/>
  <w15:commentEx w15:paraId="099C61B1" w15:done="0"/>
  <w15:commentEx w15:paraId="46BCD11D" w15:done="0"/>
  <w15:commentEx w15:paraId="74086BE1" w15:done="0"/>
  <w15:commentEx w15:paraId="6FB47BA2" w15:done="0"/>
  <w15:commentEx w15:paraId="495FB107" w15:done="0"/>
  <w15:commentEx w15:paraId="16D203B7" w15:done="0"/>
  <w15:commentEx w15:paraId="5C5D5961" w15:done="0"/>
  <w15:commentEx w15:paraId="151E28C7" w15:done="0"/>
  <w15:commentEx w15:paraId="3298D283" w15:done="0"/>
  <w15:commentEx w15:paraId="63DF02F0" w15:done="0"/>
  <w15:commentEx w15:paraId="515E5F3D" w15:done="0"/>
  <w15:commentEx w15:paraId="6B5E162B" w15:done="0"/>
  <w15:commentEx w15:paraId="55034A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F7C2B" w16cex:dateUtc="2023-01-28T15:49:00Z"/>
  <w16cex:commentExtensible w16cex:durableId="277F7C03" w16cex:dateUtc="2023-01-28T15:48:00Z"/>
  <w16cex:commentExtensible w16cex:durableId="278017D5" w16cex:dateUtc="2023-01-29T02:53:00Z"/>
  <w16cex:commentExtensible w16cex:durableId="277F7BBF" w16cex:dateUtc="2023-01-28T15:47:00Z"/>
  <w16cex:commentExtensible w16cex:durableId="277F7EED" w16cex:dateUtc="2023-01-28T16:01:00Z"/>
  <w16cex:commentExtensible w16cex:durableId="27801E87" w16cex:dateUtc="2023-01-29T03:21:00Z"/>
  <w16cex:commentExtensible w16cex:durableId="27801E9F" w16cex:dateUtc="2023-01-29T03:22:00Z"/>
  <w16cex:commentExtensible w16cex:durableId="277F7FE1" w16cex:dateUtc="2023-01-28T16:05:00Z"/>
  <w16cex:commentExtensible w16cex:durableId="277F7FEC" w16cex:dateUtc="2023-01-28T16:05:00Z"/>
  <w16cex:commentExtensible w16cex:durableId="277F8606" w16cex:dateUtc="2023-01-28T16:31:00Z"/>
  <w16cex:commentExtensible w16cex:durableId="277F880E" w16cex:dateUtc="2023-01-28T16:39:00Z"/>
  <w16cex:commentExtensible w16cex:durableId="278029C7" w16cex:dateUtc="2023-01-29T04:09:00Z"/>
  <w16cex:commentExtensible w16cex:durableId="277F8892" w16cex:dateUtc="2023-01-28T16:42:00Z"/>
  <w16cex:commentExtensible w16cex:durableId="27802AC6" w16cex:dateUtc="2023-01-29T0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3F9C0C" w16cid:durableId="277F7C2B"/>
  <w16cid:commentId w16cid:paraId="099C61B1" w16cid:durableId="277F7C03"/>
  <w16cid:commentId w16cid:paraId="46BCD11D" w16cid:durableId="278017D5"/>
  <w16cid:commentId w16cid:paraId="74086BE1" w16cid:durableId="277F7BBF"/>
  <w16cid:commentId w16cid:paraId="6FB47BA2" w16cid:durableId="277F7EED"/>
  <w16cid:commentId w16cid:paraId="495FB107" w16cid:durableId="27801E87"/>
  <w16cid:commentId w16cid:paraId="16D203B7" w16cid:durableId="27801E9F"/>
  <w16cid:commentId w16cid:paraId="5C5D5961" w16cid:durableId="277F7FE1"/>
  <w16cid:commentId w16cid:paraId="151E28C7" w16cid:durableId="277F7FEC"/>
  <w16cid:commentId w16cid:paraId="3298D283" w16cid:durableId="277F8606"/>
  <w16cid:commentId w16cid:paraId="63DF02F0" w16cid:durableId="277F880E"/>
  <w16cid:commentId w16cid:paraId="515E5F3D" w16cid:durableId="278029C7"/>
  <w16cid:commentId w16cid:paraId="6B5E162B" w16cid:durableId="277F8892"/>
  <w16cid:commentId w16cid:paraId="55034AEA" w16cid:durableId="27802A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EC5E" w14:textId="77777777" w:rsidR="00990240" w:rsidRDefault="00990240" w:rsidP="00941EB2">
      <w:r>
        <w:separator/>
      </w:r>
    </w:p>
  </w:endnote>
  <w:endnote w:type="continuationSeparator" w:id="0">
    <w:p w14:paraId="3D0A6495" w14:textId="77777777" w:rsidR="00990240" w:rsidRDefault="00990240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055F1" w14:textId="77777777" w:rsidR="00990240" w:rsidRDefault="00990240" w:rsidP="00941EB2">
      <w:r>
        <w:separator/>
      </w:r>
    </w:p>
  </w:footnote>
  <w:footnote w:type="continuationSeparator" w:id="0">
    <w:p w14:paraId="34F12B2A" w14:textId="77777777" w:rsidR="00990240" w:rsidRDefault="00990240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892602">
    <w:abstractNumId w:val="2"/>
  </w:num>
  <w:num w:numId="2" w16cid:durableId="1813675012">
    <w:abstractNumId w:val="0"/>
  </w:num>
  <w:num w:numId="3" w16cid:durableId="149811230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r2133">
    <w15:presenceInfo w15:providerId="None" w15:userId="qr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2900"/>
    <w:rsid w:val="0002334F"/>
    <w:rsid w:val="000245A3"/>
    <w:rsid w:val="00030616"/>
    <w:rsid w:val="000372D9"/>
    <w:rsid w:val="00045E8F"/>
    <w:rsid w:val="00055758"/>
    <w:rsid w:val="000648A7"/>
    <w:rsid w:val="000753A5"/>
    <w:rsid w:val="00077831"/>
    <w:rsid w:val="0008190A"/>
    <w:rsid w:val="00085946"/>
    <w:rsid w:val="00097D62"/>
    <w:rsid w:val="000B1C71"/>
    <w:rsid w:val="000C527F"/>
    <w:rsid w:val="000C704D"/>
    <w:rsid w:val="000D1F4A"/>
    <w:rsid w:val="000D4E5F"/>
    <w:rsid w:val="000D7712"/>
    <w:rsid w:val="000E4716"/>
    <w:rsid w:val="000E63E0"/>
    <w:rsid w:val="000E6B26"/>
    <w:rsid w:val="000F1821"/>
    <w:rsid w:val="000F4ADA"/>
    <w:rsid w:val="001021DB"/>
    <w:rsid w:val="00105433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53DB2"/>
    <w:rsid w:val="001613F9"/>
    <w:rsid w:val="0016429A"/>
    <w:rsid w:val="001676FB"/>
    <w:rsid w:val="001713BC"/>
    <w:rsid w:val="001818D5"/>
    <w:rsid w:val="001920CC"/>
    <w:rsid w:val="00193E93"/>
    <w:rsid w:val="00196E73"/>
    <w:rsid w:val="001A3887"/>
    <w:rsid w:val="001A5FCC"/>
    <w:rsid w:val="001B4CEE"/>
    <w:rsid w:val="001B5A98"/>
    <w:rsid w:val="001C13A7"/>
    <w:rsid w:val="001D2DA1"/>
    <w:rsid w:val="001D3CD6"/>
    <w:rsid w:val="001E7FD3"/>
    <w:rsid w:val="001F6C83"/>
    <w:rsid w:val="00205C3B"/>
    <w:rsid w:val="00207851"/>
    <w:rsid w:val="00211B4D"/>
    <w:rsid w:val="00212848"/>
    <w:rsid w:val="00214F21"/>
    <w:rsid w:val="0021723D"/>
    <w:rsid w:val="002251EC"/>
    <w:rsid w:val="002329F9"/>
    <w:rsid w:val="00244558"/>
    <w:rsid w:val="00247CF4"/>
    <w:rsid w:val="00254AA4"/>
    <w:rsid w:val="00265A59"/>
    <w:rsid w:val="002663F0"/>
    <w:rsid w:val="002671F4"/>
    <w:rsid w:val="002829A5"/>
    <w:rsid w:val="00291EDE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1568"/>
    <w:rsid w:val="003152FE"/>
    <w:rsid w:val="00315C1B"/>
    <w:rsid w:val="00316C4C"/>
    <w:rsid w:val="0031760D"/>
    <w:rsid w:val="00320849"/>
    <w:rsid w:val="00335847"/>
    <w:rsid w:val="003464EA"/>
    <w:rsid w:val="00350208"/>
    <w:rsid w:val="00350BF2"/>
    <w:rsid w:val="00366CC8"/>
    <w:rsid w:val="00367045"/>
    <w:rsid w:val="0037128F"/>
    <w:rsid w:val="00376C84"/>
    <w:rsid w:val="003870A8"/>
    <w:rsid w:val="0039298D"/>
    <w:rsid w:val="003933D8"/>
    <w:rsid w:val="003948E8"/>
    <w:rsid w:val="003961BB"/>
    <w:rsid w:val="003A45AB"/>
    <w:rsid w:val="003A57D6"/>
    <w:rsid w:val="003B101A"/>
    <w:rsid w:val="003B1859"/>
    <w:rsid w:val="003C4253"/>
    <w:rsid w:val="003C5754"/>
    <w:rsid w:val="003D1F54"/>
    <w:rsid w:val="003D3124"/>
    <w:rsid w:val="003D31F0"/>
    <w:rsid w:val="003D57AA"/>
    <w:rsid w:val="003E089A"/>
    <w:rsid w:val="003E7BCA"/>
    <w:rsid w:val="004002F3"/>
    <w:rsid w:val="004041D8"/>
    <w:rsid w:val="004058C6"/>
    <w:rsid w:val="00406E0C"/>
    <w:rsid w:val="00414A10"/>
    <w:rsid w:val="004201B6"/>
    <w:rsid w:val="0042601F"/>
    <w:rsid w:val="00427052"/>
    <w:rsid w:val="0043005F"/>
    <w:rsid w:val="00434B06"/>
    <w:rsid w:val="00442822"/>
    <w:rsid w:val="00447898"/>
    <w:rsid w:val="00447F7A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124D9"/>
    <w:rsid w:val="00514136"/>
    <w:rsid w:val="00537AD0"/>
    <w:rsid w:val="005415F3"/>
    <w:rsid w:val="005470D3"/>
    <w:rsid w:val="00567066"/>
    <w:rsid w:val="00573276"/>
    <w:rsid w:val="00577000"/>
    <w:rsid w:val="005842D5"/>
    <w:rsid w:val="00584DD9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D6CD6"/>
    <w:rsid w:val="005F397B"/>
    <w:rsid w:val="006020F6"/>
    <w:rsid w:val="00613BB6"/>
    <w:rsid w:val="00624C38"/>
    <w:rsid w:val="00631146"/>
    <w:rsid w:val="00631ACA"/>
    <w:rsid w:val="006320AE"/>
    <w:rsid w:val="00632B42"/>
    <w:rsid w:val="006334B0"/>
    <w:rsid w:val="006355F6"/>
    <w:rsid w:val="006366DA"/>
    <w:rsid w:val="00641741"/>
    <w:rsid w:val="0064526F"/>
    <w:rsid w:val="00651678"/>
    <w:rsid w:val="006557F5"/>
    <w:rsid w:val="00664193"/>
    <w:rsid w:val="00665E65"/>
    <w:rsid w:val="0067479C"/>
    <w:rsid w:val="00681C85"/>
    <w:rsid w:val="00683B56"/>
    <w:rsid w:val="00690463"/>
    <w:rsid w:val="006A4C81"/>
    <w:rsid w:val="006B08DF"/>
    <w:rsid w:val="006C18F2"/>
    <w:rsid w:val="006C3A2C"/>
    <w:rsid w:val="006F0F85"/>
    <w:rsid w:val="006F4A32"/>
    <w:rsid w:val="006F546E"/>
    <w:rsid w:val="007069C0"/>
    <w:rsid w:val="00715921"/>
    <w:rsid w:val="00717D7D"/>
    <w:rsid w:val="00720583"/>
    <w:rsid w:val="007226A8"/>
    <w:rsid w:val="007316F0"/>
    <w:rsid w:val="00733866"/>
    <w:rsid w:val="007376B2"/>
    <w:rsid w:val="007468F5"/>
    <w:rsid w:val="00754F72"/>
    <w:rsid w:val="00772D9E"/>
    <w:rsid w:val="00775908"/>
    <w:rsid w:val="00777002"/>
    <w:rsid w:val="00783AE9"/>
    <w:rsid w:val="0079273F"/>
    <w:rsid w:val="00792C20"/>
    <w:rsid w:val="00795A9C"/>
    <w:rsid w:val="007973BB"/>
    <w:rsid w:val="007A47D3"/>
    <w:rsid w:val="007A6843"/>
    <w:rsid w:val="007B7984"/>
    <w:rsid w:val="007C13B0"/>
    <w:rsid w:val="007C4E71"/>
    <w:rsid w:val="007C7E43"/>
    <w:rsid w:val="007E0463"/>
    <w:rsid w:val="007E301B"/>
    <w:rsid w:val="007E78DF"/>
    <w:rsid w:val="007F3F72"/>
    <w:rsid w:val="007F6FEA"/>
    <w:rsid w:val="00805C90"/>
    <w:rsid w:val="00807328"/>
    <w:rsid w:val="00812ABE"/>
    <w:rsid w:val="00821755"/>
    <w:rsid w:val="00822625"/>
    <w:rsid w:val="008242E9"/>
    <w:rsid w:val="008332E9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41B5"/>
    <w:rsid w:val="008D459B"/>
    <w:rsid w:val="008D74C2"/>
    <w:rsid w:val="008E026B"/>
    <w:rsid w:val="008E0D9E"/>
    <w:rsid w:val="008F6E22"/>
    <w:rsid w:val="00902EDC"/>
    <w:rsid w:val="009062A9"/>
    <w:rsid w:val="009067FF"/>
    <w:rsid w:val="00910A66"/>
    <w:rsid w:val="009223B6"/>
    <w:rsid w:val="00931163"/>
    <w:rsid w:val="009330EB"/>
    <w:rsid w:val="009364A3"/>
    <w:rsid w:val="00941EB2"/>
    <w:rsid w:val="00944D93"/>
    <w:rsid w:val="009556E4"/>
    <w:rsid w:val="0095711C"/>
    <w:rsid w:val="009631D4"/>
    <w:rsid w:val="00963E3A"/>
    <w:rsid w:val="009647C4"/>
    <w:rsid w:val="00965557"/>
    <w:rsid w:val="009760B0"/>
    <w:rsid w:val="009823CC"/>
    <w:rsid w:val="0098421D"/>
    <w:rsid w:val="00990240"/>
    <w:rsid w:val="00990BF8"/>
    <w:rsid w:val="009A0D3D"/>
    <w:rsid w:val="009A2EAA"/>
    <w:rsid w:val="009A4191"/>
    <w:rsid w:val="009B4A40"/>
    <w:rsid w:val="009C2F6D"/>
    <w:rsid w:val="009C7FC0"/>
    <w:rsid w:val="009D300B"/>
    <w:rsid w:val="009D3788"/>
    <w:rsid w:val="009D591E"/>
    <w:rsid w:val="009E3695"/>
    <w:rsid w:val="009F65ED"/>
    <w:rsid w:val="00A018DA"/>
    <w:rsid w:val="00A071FE"/>
    <w:rsid w:val="00A07449"/>
    <w:rsid w:val="00A1339D"/>
    <w:rsid w:val="00A150B9"/>
    <w:rsid w:val="00A30ABB"/>
    <w:rsid w:val="00A32BED"/>
    <w:rsid w:val="00A33562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73B"/>
    <w:rsid w:val="00A94843"/>
    <w:rsid w:val="00AA0024"/>
    <w:rsid w:val="00AA4F46"/>
    <w:rsid w:val="00AA5BCF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0208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A7C79"/>
    <w:rsid w:val="00BB1947"/>
    <w:rsid w:val="00BC75E8"/>
    <w:rsid w:val="00BC7683"/>
    <w:rsid w:val="00BD1B8C"/>
    <w:rsid w:val="00BE0B3D"/>
    <w:rsid w:val="00BE4116"/>
    <w:rsid w:val="00BE582D"/>
    <w:rsid w:val="00BE74D0"/>
    <w:rsid w:val="00BF313B"/>
    <w:rsid w:val="00BF6FF8"/>
    <w:rsid w:val="00C03195"/>
    <w:rsid w:val="00C03DAC"/>
    <w:rsid w:val="00C12361"/>
    <w:rsid w:val="00C17B0F"/>
    <w:rsid w:val="00C24793"/>
    <w:rsid w:val="00C255C6"/>
    <w:rsid w:val="00C31943"/>
    <w:rsid w:val="00C3219D"/>
    <w:rsid w:val="00C327DA"/>
    <w:rsid w:val="00C33DDA"/>
    <w:rsid w:val="00C34681"/>
    <w:rsid w:val="00C407F8"/>
    <w:rsid w:val="00C5330F"/>
    <w:rsid w:val="00C550AC"/>
    <w:rsid w:val="00C55695"/>
    <w:rsid w:val="00C55AFD"/>
    <w:rsid w:val="00C619F6"/>
    <w:rsid w:val="00C66B2A"/>
    <w:rsid w:val="00C67E33"/>
    <w:rsid w:val="00C71EEE"/>
    <w:rsid w:val="00C77CC7"/>
    <w:rsid w:val="00CA0BF3"/>
    <w:rsid w:val="00CA2517"/>
    <w:rsid w:val="00CB2ECB"/>
    <w:rsid w:val="00CB415E"/>
    <w:rsid w:val="00CB70FE"/>
    <w:rsid w:val="00CC0625"/>
    <w:rsid w:val="00CC2574"/>
    <w:rsid w:val="00CC5137"/>
    <w:rsid w:val="00CD013A"/>
    <w:rsid w:val="00CD0149"/>
    <w:rsid w:val="00CD574A"/>
    <w:rsid w:val="00CD788B"/>
    <w:rsid w:val="00CF0862"/>
    <w:rsid w:val="00CF434D"/>
    <w:rsid w:val="00D0403A"/>
    <w:rsid w:val="00D06C8D"/>
    <w:rsid w:val="00D12140"/>
    <w:rsid w:val="00D2285F"/>
    <w:rsid w:val="00D26E60"/>
    <w:rsid w:val="00D30C14"/>
    <w:rsid w:val="00D32C01"/>
    <w:rsid w:val="00D3389E"/>
    <w:rsid w:val="00D342D9"/>
    <w:rsid w:val="00D408D3"/>
    <w:rsid w:val="00D40B3D"/>
    <w:rsid w:val="00D432E2"/>
    <w:rsid w:val="00D62D4E"/>
    <w:rsid w:val="00D65FCD"/>
    <w:rsid w:val="00D67688"/>
    <w:rsid w:val="00D85B85"/>
    <w:rsid w:val="00D905F3"/>
    <w:rsid w:val="00D91767"/>
    <w:rsid w:val="00D968EF"/>
    <w:rsid w:val="00D97B3A"/>
    <w:rsid w:val="00DA104E"/>
    <w:rsid w:val="00DA3474"/>
    <w:rsid w:val="00DB1FC3"/>
    <w:rsid w:val="00DB58C9"/>
    <w:rsid w:val="00DC187D"/>
    <w:rsid w:val="00DC5993"/>
    <w:rsid w:val="00DC7308"/>
    <w:rsid w:val="00DD11EF"/>
    <w:rsid w:val="00DE3BDE"/>
    <w:rsid w:val="00E125D5"/>
    <w:rsid w:val="00E13A6D"/>
    <w:rsid w:val="00E16FDA"/>
    <w:rsid w:val="00E226F3"/>
    <w:rsid w:val="00E2391C"/>
    <w:rsid w:val="00E26989"/>
    <w:rsid w:val="00E27EC2"/>
    <w:rsid w:val="00E36C92"/>
    <w:rsid w:val="00E3714E"/>
    <w:rsid w:val="00E401AB"/>
    <w:rsid w:val="00E40578"/>
    <w:rsid w:val="00E43685"/>
    <w:rsid w:val="00E524AF"/>
    <w:rsid w:val="00E53B52"/>
    <w:rsid w:val="00E5483C"/>
    <w:rsid w:val="00E56E7B"/>
    <w:rsid w:val="00E663FC"/>
    <w:rsid w:val="00E71CAB"/>
    <w:rsid w:val="00E71D51"/>
    <w:rsid w:val="00E71F9F"/>
    <w:rsid w:val="00E80172"/>
    <w:rsid w:val="00EA61C5"/>
    <w:rsid w:val="00EA68D3"/>
    <w:rsid w:val="00EA6DC5"/>
    <w:rsid w:val="00EB2257"/>
    <w:rsid w:val="00EB5F82"/>
    <w:rsid w:val="00EC182D"/>
    <w:rsid w:val="00EC1AD0"/>
    <w:rsid w:val="00EC6C66"/>
    <w:rsid w:val="00ED49C6"/>
    <w:rsid w:val="00EE0C99"/>
    <w:rsid w:val="00EF1D52"/>
    <w:rsid w:val="00EF2374"/>
    <w:rsid w:val="00F01FAE"/>
    <w:rsid w:val="00F02189"/>
    <w:rsid w:val="00F04E80"/>
    <w:rsid w:val="00F107BF"/>
    <w:rsid w:val="00F12752"/>
    <w:rsid w:val="00F13E76"/>
    <w:rsid w:val="00F142A4"/>
    <w:rsid w:val="00F215BD"/>
    <w:rsid w:val="00F31E98"/>
    <w:rsid w:val="00F31FDC"/>
    <w:rsid w:val="00F35C28"/>
    <w:rsid w:val="00F47A11"/>
    <w:rsid w:val="00F5661F"/>
    <w:rsid w:val="00F814B7"/>
    <w:rsid w:val="00F973CC"/>
    <w:rsid w:val="00FA0624"/>
    <w:rsid w:val="00FA6349"/>
    <w:rsid w:val="00FB12F9"/>
    <w:rsid w:val="00FC235B"/>
    <w:rsid w:val="00FD23C7"/>
    <w:rsid w:val="00FE2F1A"/>
    <w:rsid w:val="00FE3B30"/>
    <w:rsid w:val="00FE4DA9"/>
    <w:rsid w:val="00FF3688"/>
    <w:rsid w:val="00FF37B4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5124D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1">
    <w:name w:val="标题1"/>
    <w:basedOn w:val="a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  <w:style w:type="character" w:customStyle="1" w:styleId="10">
    <w:name w:val="标题 1 字符"/>
    <w:basedOn w:val="a0"/>
    <w:link w:val="1"/>
    <w:uiPriority w:val="9"/>
    <w:rsid w:val="005124D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aa">
    <w:name w:val="Unresolved Mention"/>
    <w:basedOn w:val="a0"/>
    <w:uiPriority w:val="99"/>
    <w:semiHidden/>
    <w:unhideWhenUsed/>
    <w:rsid w:val="006C3A2C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754F7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754F72"/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rsid w:val="00754F72"/>
    <w:rPr>
      <w:rFonts w:ascii="Times New Roman" w:eastAsia="宋体" w:hAnsi="Times New Roman" w:cs="Times New Roman"/>
      <w:lang w:val="en-US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54F7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54F72"/>
    <w:rPr>
      <w:rFonts w:ascii="Times New Roman" w:eastAsia="宋体" w:hAnsi="Times New Roman" w:cs="Times New Roman"/>
      <w:b/>
      <w:bCs/>
      <w:lang w:val="en-US" w:eastAsia="en-US"/>
    </w:rPr>
  </w:style>
  <w:style w:type="paragraph" w:styleId="af0">
    <w:name w:val="Revision"/>
    <w:hidden/>
    <w:uiPriority w:val="99"/>
    <w:semiHidden/>
    <w:rsid w:val="00AA5BCF"/>
    <w:rPr>
      <w:rFonts w:ascii="Times New Roman" w:eastAsia="宋体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0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erry.sl.dai@gmai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qr2133</cp:lastModifiedBy>
  <cp:revision>15</cp:revision>
  <dcterms:created xsi:type="dcterms:W3CDTF">2022-12-27T01:26:00Z</dcterms:created>
  <dcterms:modified xsi:type="dcterms:W3CDTF">2023-01-29T04:15:00Z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