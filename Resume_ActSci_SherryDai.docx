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0C264D6F" w:rsidR="009F65ED" w:rsidRPr="00885CDC" w:rsidRDefault="009F65ED" w:rsidP="00CE35BB">
      <w:pPr>
        <w:pStyle w:val="Header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color w:val="000000" w:themeColor="text1"/>
          <w:sz w:val="40"/>
          <w:szCs w:val="40"/>
          <w:lang w:eastAsia="zh-CN"/>
        </w:rPr>
      </w:pPr>
      <w:r w:rsidRPr="00885CDC">
        <w:rPr>
          <w:b/>
          <w:bCs/>
          <w:color w:val="000000" w:themeColor="text1"/>
          <w:sz w:val="40"/>
          <w:szCs w:val="40"/>
          <w:lang w:eastAsia="zh-CN"/>
        </w:rPr>
        <w:t>Shilun (Sherry) Dai</w:t>
      </w:r>
    </w:p>
    <w:p w14:paraId="69233EC8" w14:textId="235BA148" w:rsidR="009F65ED" w:rsidRPr="00885CDC" w:rsidRDefault="009F65ED" w:rsidP="00CE35BB">
      <w:pPr>
        <w:pStyle w:val="Header"/>
        <w:tabs>
          <w:tab w:val="left" w:pos="9270"/>
        </w:tabs>
        <w:ind w:right="272"/>
        <w:jc w:val="center"/>
        <w:rPr>
          <w:bCs/>
          <w:color w:val="000000" w:themeColor="text1"/>
        </w:rPr>
      </w:pPr>
      <w:r w:rsidRPr="00885CDC">
        <w:rPr>
          <w:bCs/>
          <w:noProof/>
          <w:color w:val="000000" w:themeColor="text1"/>
          <w:lang w:eastAsia="zh-CN"/>
        </w:rPr>
        <w:t xml:space="preserve">+1 (647) 679-6669 | </w:t>
      </w:r>
      <w:hyperlink r:id="rId9" w:history="1">
        <w:r w:rsidR="006C3A2C" w:rsidRPr="00885CDC">
          <w:rPr>
            <w:rStyle w:val="Hyperlink"/>
            <w:bCs/>
            <w:noProof/>
            <w:color w:val="000000" w:themeColor="text1"/>
            <w:lang w:eastAsia="zh-CN"/>
          </w:rPr>
          <w:t>sherry.sl.dai@gmail.com</w:t>
        </w:r>
      </w:hyperlink>
      <w:r w:rsidRPr="00885CDC">
        <w:rPr>
          <w:rStyle w:val="Hyperlink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885CDC">
          <w:rPr>
            <w:rStyle w:val="Hyperlink"/>
            <w:bCs/>
            <w:noProof/>
            <w:color w:val="000000" w:themeColor="text1"/>
            <w:lang w:eastAsia="zh-CN"/>
          </w:rPr>
          <w:t>Shilun (Sherry) Dai</w:t>
        </w:r>
      </w:hyperlink>
    </w:p>
    <w:p w14:paraId="2D052356" w14:textId="77777777" w:rsidR="006872D5" w:rsidRPr="00885CDC" w:rsidRDefault="006872D5" w:rsidP="006872D5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QUALIFICATIONS</w:t>
      </w:r>
    </w:p>
    <w:p w14:paraId="39295C8E" w14:textId="77777777" w:rsidR="006872D5" w:rsidRPr="00885CDC" w:rsidRDefault="006872D5" w:rsidP="006872D5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  <w:lang w:eastAsia="zh-CN"/>
        </w:rPr>
        <w:t>P</w:t>
      </w:r>
      <w:r w:rsidRPr="00885CDC">
        <w:rPr>
          <w:color w:val="000000" w:themeColor="text1"/>
          <w:sz w:val="20"/>
          <w:szCs w:val="20"/>
        </w:rPr>
        <w:t xml:space="preserve">assed SOA P &amp; FM / CAS Exam 1 &amp; 2, and SAS Base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May 2020 – Nov. 2020</w:t>
      </w:r>
    </w:p>
    <w:p w14:paraId="02D083EA" w14:textId="44F8E9EE" w:rsidR="006872D5" w:rsidRPr="00885CDC" w:rsidRDefault="006872D5" w:rsidP="006872D5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Skills: Microsoft Excel, VBA, R (</w:t>
      </w:r>
      <w:proofErr w:type="spellStart"/>
      <w:r w:rsidRPr="00885CDC">
        <w:rPr>
          <w:color w:val="000000" w:themeColor="text1"/>
          <w:sz w:val="20"/>
          <w:szCs w:val="20"/>
        </w:rPr>
        <w:t>tidyverse</w:t>
      </w:r>
      <w:proofErr w:type="spellEnd"/>
      <w:r w:rsidRPr="00885CDC">
        <w:rPr>
          <w:color w:val="000000" w:themeColor="text1"/>
          <w:sz w:val="20"/>
          <w:szCs w:val="20"/>
        </w:rPr>
        <w:t xml:space="preserve">, </w:t>
      </w:r>
      <w:proofErr w:type="spellStart"/>
      <w:r w:rsidRPr="00885CDC">
        <w:rPr>
          <w:color w:val="000000" w:themeColor="text1"/>
          <w:sz w:val="20"/>
          <w:szCs w:val="20"/>
        </w:rPr>
        <w:t>dplyr</w:t>
      </w:r>
      <w:proofErr w:type="spellEnd"/>
      <w:r w:rsidRPr="00885CDC">
        <w:rPr>
          <w:color w:val="000000" w:themeColor="text1"/>
          <w:sz w:val="20"/>
          <w:szCs w:val="20"/>
        </w:rPr>
        <w:t>), SAS, Python (</w:t>
      </w:r>
      <w:proofErr w:type="spellStart"/>
      <w:r w:rsidRPr="00885CDC">
        <w:rPr>
          <w:color w:val="000000" w:themeColor="text1"/>
          <w:sz w:val="20"/>
          <w:szCs w:val="20"/>
        </w:rPr>
        <w:t>numpy</w:t>
      </w:r>
      <w:proofErr w:type="spellEnd"/>
      <w:r w:rsidRPr="00885CDC">
        <w:rPr>
          <w:color w:val="000000" w:themeColor="text1"/>
          <w:sz w:val="20"/>
          <w:szCs w:val="20"/>
        </w:rPr>
        <w:t xml:space="preserve">, pandas, </w:t>
      </w:r>
      <w:proofErr w:type="spellStart"/>
      <w:r w:rsidRPr="00885CDC">
        <w:rPr>
          <w:color w:val="000000" w:themeColor="text1"/>
          <w:sz w:val="20"/>
          <w:szCs w:val="20"/>
        </w:rPr>
        <w:t>PyTorch</w:t>
      </w:r>
      <w:proofErr w:type="spellEnd"/>
      <w:r w:rsidRPr="00885CDC">
        <w:rPr>
          <w:color w:val="000000" w:themeColor="text1"/>
          <w:sz w:val="20"/>
          <w:szCs w:val="20"/>
        </w:rPr>
        <w:t xml:space="preserve">, JAX), </w:t>
      </w:r>
      <w:r w:rsidRPr="00885CDC">
        <w:rPr>
          <w:rFonts w:hint="eastAsia"/>
          <w:color w:val="000000" w:themeColor="text1"/>
          <w:sz w:val="20"/>
          <w:szCs w:val="20"/>
          <w:lang w:eastAsia="zh-CN"/>
        </w:rPr>
        <w:t>SQL</w:t>
      </w:r>
      <w:r w:rsidRPr="00885CDC">
        <w:rPr>
          <w:color w:val="000000" w:themeColor="text1"/>
          <w:sz w:val="20"/>
          <w:szCs w:val="20"/>
          <w:lang w:eastAsia="zh-CN"/>
        </w:rPr>
        <w:t xml:space="preserve">, </w:t>
      </w:r>
      <w:r w:rsidRPr="00885CDC">
        <w:rPr>
          <w:color w:val="000000" w:themeColor="text1"/>
          <w:sz w:val="20"/>
          <w:szCs w:val="20"/>
        </w:rPr>
        <w:t>Power BI, Radar</w:t>
      </w:r>
    </w:p>
    <w:p w14:paraId="146150B2" w14:textId="77777777" w:rsidR="006872D5" w:rsidRPr="00C2088E" w:rsidRDefault="006872D5" w:rsidP="006872D5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4756AD5C" w14:textId="0CDAEFA4" w:rsidR="001A3371" w:rsidRPr="00885CDC" w:rsidRDefault="001A3371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  <w:lang w:eastAsia="zh-CN"/>
        </w:rPr>
      </w:pPr>
      <w:r w:rsidRPr="00885CDC">
        <w:rPr>
          <w:b/>
          <w:color w:val="000000" w:themeColor="text1"/>
          <w:sz w:val="22"/>
          <w:szCs w:val="22"/>
          <w:lang w:eastAsia="zh-CN"/>
        </w:rPr>
        <w:t>EDUCATION</w:t>
      </w:r>
    </w:p>
    <w:p w14:paraId="68C4495F" w14:textId="006B5F1E" w:rsidR="00F2118D" w:rsidRPr="00885CDC" w:rsidRDefault="001A3371" w:rsidP="00CE35BB">
      <w:pPr>
        <w:tabs>
          <w:tab w:val="right" w:pos="10080"/>
        </w:tabs>
        <w:rPr>
          <w:i/>
          <w:iCs/>
          <w:color w:val="000000" w:themeColor="text1"/>
          <w:sz w:val="20"/>
          <w:szCs w:val="20"/>
          <w:lang w:eastAsia="zh-CN"/>
        </w:rPr>
      </w:pPr>
      <w:proofErr w:type="spellStart"/>
      <w:r w:rsidRPr="00885CDC">
        <w:rPr>
          <w:b/>
          <w:color w:val="000000" w:themeColor="text1"/>
          <w:sz w:val="20"/>
          <w:szCs w:val="20"/>
          <w:lang w:eastAsia="zh-CN"/>
        </w:rPr>
        <w:t>Honours</w:t>
      </w:r>
      <w:proofErr w:type="spellEnd"/>
      <w:r w:rsidRPr="00885CDC">
        <w:rPr>
          <w:b/>
          <w:color w:val="000000" w:themeColor="text1"/>
          <w:sz w:val="20"/>
          <w:szCs w:val="20"/>
          <w:lang w:eastAsia="zh-CN"/>
        </w:rPr>
        <w:t xml:space="preserve"> </w:t>
      </w:r>
      <w:r w:rsidR="009F65ED" w:rsidRPr="00885CDC">
        <w:rPr>
          <w:b/>
          <w:color w:val="000000" w:themeColor="text1"/>
          <w:sz w:val="20"/>
          <w:szCs w:val="20"/>
          <w:lang w:eastAsia="zh-CN"/>
        </w:rPr>
        <w:t>Bachelor of Scienc</w:t>
      </w:r>
      <w:r w:rsidR="00F2118D" w:rsidRPr="00885CDC">
        <w:rPr>
          <w:b/>
          <w:color w:val="000000" w:themeColor="text1"/>
          <w:sz w:val="20"/>
          <w:szCs w:val="20"/>
          <w:lang w:eastAsia="zh-CN"/>
        </w:rPr>
        <w:t xml:space="preserve">e, University of Toronto                                            </w:t>
      </w:r>
      <w:proofErr w:type="spellStart"/>
      <w:r w:rsidR="00F2118D" w:rsidRPr="00885CDC">
        <w:rPr>
          <w:b/>
          <w:color w:val="000000" w:themeColor="text1"/>
          <w:sz w:val="20"/>
          <w:szCs w:val="20"/>
          <w:lang w:eastAsia="zh-CN"/>
        </w:rPr>
        <w:t>Toronto</w:t>
      </w:r>
      <w:proofErr w:type="spellEnd"/>
      <w:r w:rsidR="00F2118D" w:rsidRPr="00885CDC">
        <w:rPr>
          <w:b/>
          <w:color w:val="000000" w:themeColor="text1"/>
          <w:sz w:val="20"/>
          <w:szCs w:val="20"/>
          <w:lang w:eastAsia="zh-CN"/>
        </w:rPr>
        <w:t>, Canada</w:t>
      </w:r>
    </w:p>
    <w:p w14:paraId="696CA017" w14:textId="09C28AF4" w:rsidR="009F65ED" w:rsidRPr="00885CDC" w:rsidRDefault="009F65ED" w:rsidP="00CE35BB">
      <w:pPr>
        <w:tabs>
          <w:tab w:val="right" w:pos="10080"/>
        </w:tabs>
        <w:rPr>
          <w:b/>
          <w:color w:val="000000" w:themeColor="text1"/>
          <w:sz w:val="20"/>
          <w:szCs w:val="20"/>
          <w:lang w:eastAsia="zh-CN"/>
        </w:rPr>
      </w:pPr>
      <w:r w:rsidRPr="00885CDC">
        <w:rPr>
          <w:i/>
          <w:iCs/>
          <w:color w:val="000000" w:themeColor="text1"/>
          <w:sz w:val="20"/>
          <w:szCs w:val="20"/>
          <w:lang w:eastAsia="zh-CN"/>
        </w:rPr>
        <w:t>A</w:t>
      </w:r>
      <w:r w:rsidRPr="00885CDC">
        <w:rPr>
          <w:bCs/>
          <w:i/>
          <w:iCs/>
          <w:color w:val="000000" w:themeColor="text1"/>
          <w:sz w:val="20"/>
          <w:szCs w:val="20"/>
          <w:lang w:eastAsia="zh-CN"/>
        </w:rPr>
        <w:t>ctuarial Science Specialist and Statistic Science Major</w:t>
      </w:r>
      <w:r w:rsidR="00F2118D" w:rsidRPr="00885CDC">
        <w:rPr>
          <w:b/>
          <w:color w:val="000000" w:themeColor="text1"/>
          <w:sz w:val="20"/>
          <w:szCs w:val="20"/>
          <w:lang w:eastAsia="zh-CN"/>
        </w:rPr>
        <w:t xml:space="preserve">  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S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>ep</w:t>
      </w:r>
      <w:r w:rsidR="0092415B" w:rsidRPr="00885CDC">
        <w:rPr>
          <w:i/>
          <w:iCs/>
          <w:color w:val="000000" w:themeColor="text1"/>
          <w:sz w:val="20"/>
          <w:szCs w:val="20"/>
          <w:lang w:eastAsia="zh-CN"/>
        </w:rPr>
        <w:t>t.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 xml:space="preserve"> 2018 </w:t>
      </w:r>
      <w:r w:rsidR="0092415B" w:rsidRPr="00885CDC">
        <w:rPr>
          <w:i/>
          <w:iCs/>
          <w:color w:val="000000" w:themeColor="text1"/>
          <w:sz w:val="20"/>
          <w:szCs w:val="20"/>
          <w:lang w:eastAsia="zh-CN"/>
        </w:rPr>
        <w:t>–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 xml:space="preserve"> Apr</w:t>
      </w:r>
      <w:r w:rsidR="0092415B" w:rsidRPr="00885CDC">
        <w:rPr>
          <w:i/>
          <w:iCs/>
          <w:color w:val="000000" w:themeColor="text1"/>
          <w:sz w:val="20"/>
          <w:szCs w:val="20"/>
          <w:lang w:eastAsia="zh-CN"/>
        </w:rPr>
        <w:t>.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 xml:space="preserve"> 2023</w:t>
      </w:r>
    </w:p>
    <w:p w14:paraId="24881DB2" w14:textId="435F12A2" w:rsidR="00227B04" w:rsidRPr="00885CDC" w:rsidRDefault="002134EA" w:rsidP="00CE35BB">
      <w:pPr>
        <w:tabs>
          <w:tab w:val="right" w:pos="10080"/>
        </w:tabs>
        <w:rPr>
          <w:color w:val="000000" w:themeColor="text1"/>
          <w:sz w:val="20"/>
          <w:szCs w:val="20"/>
          <w:lang w:eastAsia="zh-CN"/>
        </w:rPr>
      </w:pPr>
      <w:r w:rsidRPr="00885CDC">
        <w:rPr>
          <w:color w:val="000000" w:themeColor="text1"/>
          <w:sz w:val="20"/>
          <w:szCs w:val="20"/>
          <w:lang w:eastAsia="zh-CN"/>
        </w:rPr>
        <w:t>Courses: Programming in Python</w:t>
      </w:r>
      <w:r w:rsidR="00210B84" w:rsidRPr="00885CDC">
        <w:rPr>
          <w:color w:val="000000" w:themeColor="text1"/>
          <w:sz w:val="20"/>
          <w:szCs w:val="20"/>
          <w:lang w:eastAsia="zh-CN"/>
        </w:rPr>
        <w:t>, Data Structures</w:t>
      </w:r>
      <w:r w:rsidRPr="00885CDC">
        <w:rPr>
          <w:color w:val="000000" w:themeColor="text1"/>
          <w:sz w:val="20"/>
          <w:szCs w:val="20"/>
          <w:lang w:eastAsia="zh-CN"/>
        </w:rPr>
        <w:t>, Machine Learning, Time Series, Stochastic Process</w:t>
      </w:r>
      <w:r w:rsidR="00210B84" w:rsidRPr="00885CDC">
        <w:rPr>
          <w:color w:val="000000" w:themeColor="text1"/>
          <w:sz w:val="20"/>
          <w:szCs w:val="20"/>
          <w:lang w:eastAsia="zh-CN"/>
        </w:rPr>
        <w:t>es</w:t>
      </w:r>
      <w:r w:rsidRPr="00885CDC">
        <w:rPr>
          <w:color w:val="000000" w:themeColor="text1"/>
          <w:sz w:val="20"/>
          <w:szCs w:val="20"/>
          <w:lang w:eastAsia="zh-CN"/>
        </w:rPr>
        <w:t>, Asset pricing</w:t>
      </w:r>
    </w:p>
    <w:p w14:paraId="0746824D" w14:textId="77777777" w:rsidR="009F65ED" w:rsidRPr="00885CDC" w:rsidRDefault="009F65ED" w:rsidP="00CE35BB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  <w:bookmarkStart w:id="0" w:name="_Hlk125908974"/>
    </w:p>
    <w:bookmarkEnd w:id="0"/>
    <w:p w14:paraId="0A983C56" w14:textId="33029815" w:rsidR="0016443A" w:rsidRPr="00885CDC" w:rsidRDefault="0016443A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  <w:lang w:eastAsia="zh-CN"/>
        </w:rPr>
      </w:pPr>
      <w:r w:rsidRPr="00885CDC">
        <w:rPr>
          <w:b/>
          <w:color w:val="000000" w:themeColor="text1"/>
          <w:sz w:val="22"/>
          <w:szCs w:val="22"/>
          <w:lang w:eastAsia="zh-CN"/>
        </w:rPr>
        <w:t>PROFESSIONAL EXPERIENCE</w:t>
      </w:r>
    </w:p>
    <w:p w14:paraId="5C232407" w14:textId="38588C63" w:rsidR="009760B0" w:rsidRPr="00885CDC" w:rsidRDefault="009760B0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Munich Re</w:t>
      </w:r>
      <w:r w:rsidRPr="00885CDC">
        <w:rPr>
          <w:rFonts w:hint="eastAsia"/>
          <w:color w:val="000000" w:themeColor="text1"/>
        </w:rPr>
        <w:t>insurance Company of Canada</w:t>
      </w:r>
      <w:r w:rsidR="00F75BCA" w:rsidRPr="00885CDC">
        <w:rPr>
          <w:color w:val="000000" w:themeColor="text1"/>
        </w:rPr>
        <w:t xml:space="preserve">                                                    </w:t>
      </w:r>
      <w:r w:rsidRPr="00885CDC">
        <w:rPr>
          <w:color w:val="000000" w:themeColor="text1"/>
        </w:rPr>
        <w:t>Toronto, Canada</w:t>
      </w:r>
    </w:p>
    <w:p w14:paraId="4B2A0911" w14:textId="1CDC21CE" w:rsidR="009760B0" w:rsidRPr="00885CDC" w:rsidRDefault="009760B0" w:rsidP="00CE35BB">
      <w:pPr>
        <w:pStyle w:val="1"/>
        <w:spacing w:beforeLines="0" w:before="0"/>
        <w:rPr>
          <w:b w:val="0"/>
          <w:i/>
          <w:iCs/>
          <w:color w:val="000000" w:themeColor="text1"/>
        </w:rPr>
      </w:pPr>
      <w:r w:rsidRPr="00885CDC">
        <w:rPr>
          <w:b w:val="0"/>
          <w:i/>
          <w:iCs/>
          <w:color w:val="000000" w:themeColor="text1"/>
          <w:lang w:eastAsia="en-US"/>
        </w:rPr>
        <w:t xml:space="preserve">Actuarial Co-op – Property &amp; </w:t>
      </w:r>
      <w:r w:rsidR="00A95B3F" w:rsidRPr="00885CDC">
        <w:rPr>
          <w:b w:val="0"/>
          <w:i/>
          <w:iCs/>
          <w:color w:val="000000" w:themeColor="text1"/>
          <w:lang w:eastAsia="en-US"/>
        </w:rPr>
        <w:t>C</w:t>
      </w:r>
      <w:r w:rsidRPr="00885CDC">
        <w:rPr>
          <w:b w:val="0"/>
          <w:i/>
          <w:iCs/>
          <w:color w:val="000000" w:themeColor="text1"/>
          <w:lang w:eastAsia="en-US"/>
        </w:rPr>
        <w:t xml:space="preserve">asualty Reserving </w:t>
      </w:r>
      <w:r w:rsidR="00A95B3F" w:rsidRPr="00885CDC">
        <w:rPr>
          <w:b w:val="0"/>
          <w:i/>
          <w:iCs/>
          <w:color w:val="000000" w:themeColor="text1"/>
          <w:lang w:eastAsia="en-US"/>
        </w:rPr>
        <w:t>-</w:t>
      </w:r>
      <w:r w:rsidRPr="00885CDC">
        <w:rPr>
          <w:b w:val="0"/>
          <w:i/>
          <w:iCs/>
          <w:color w:val="000000" w:themeColor="text1"/>
          <w:lang w:eastAsia="en-US"/>
        </w:rPr>
        <w:t xml:space="preserve"> </w:t>
      </w:r>
      <w:r w:rsidRPr="00885CDC">
        <w:rPr>
          <w:b w:val="0"/>
          <w:i/>
          <w:iCs/>
          <w:color w:val="000000" w:themeColor="text1"/>
        </w:rPr>
        <w:t xml:space="preserve">IFRS 17 </w:t>
      </w:r>
      <w:r w:rsidRPr="00885CDC">
        <w:rPr>
          <w:b w:val="0"/>
          <w:i/>
          <w:iCs/>
          <w:color w:val="000000" w:themeColor="text1"/>
          <w:lang w:eastAsia="en-US"/>
        </w:rPr>
        <w:t>Team</w:t>
      </w:r>
      <w:r w:rsidR="00C01885" w:rsidRPr="00885CDC">
        <w:rPr>
          <w:b w:val="0"/>
          <w:i/>
          <w:iCs/>
          <w:color w:val="000000" w:themeColor="text1"/>
          <w:lang w:eastAsia="en-US"/>
        </w:rPr>
        <w:t xml:space="preserve">                               </w:t>
      </w:r>
      <w:r w:rsidRPr="00885CDC">
        <w:rPr>
          <w:rFonts w:hint="eastAsia"/>
          <w:b w:val="0"/>
          <w:i/>
          <w:iCs/>
          <w:color w:val="000000" w:themeColor="text1"/>
        </w:rPr>
        <w:t>Sept. 2022 - Apr. 2023</w:t>
      </w:r>
    </w:p>
    <w:p w14:paraId="44F2641E" w14:textId="77777777" w:rsidR="000D2BF6" w:rsidRPr="00885CDC" w:rsidRDefault="000D2BF6" w:rsidP="000D2BF6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Collaborated with Accounting and Central teams to extract two million cashflows, designed R templates to merge and map files, summarized cashflows to different granularities under IFRS 4 and IFRS 17 standards, utilized Power BI to visualize patterns across quarters and lines of business</w:t>
      </w:r>
      <w:ins w:id="1" w:author="qr2133" w:date="2023-01-30T16:25:00Z">
        <w:r w:rsidRPr="00885CDC">
          <w:rPr>
            <w:color w:val="000000" w:themeColor="text1"/>
            <w:sz w:val="20"/>
            <w:szCs w:val="20"/>
          </w:rPr>
          <w:t>;</w:t>
        </w:r>
      </w:ins>
      <w:r w:rsidRPr="00885CDC">
        <w:rPr>
          <w:color w:val="000000" w:themeColor="text1"/>
          <w:sz w:val="20"/>
          <w:szCs w:val="20"/>
        </w:rPr>
        <w:t xml:space="preserve"> successfully developed a cashflow generator template and reconciled all cashflows between IFRS 4 and IFRS 17</w:t>
      </w:r>
    </w:p>
    <w:p w14:paraId="7EAB9063" w14:textId="31EDCDEC" w:rsidR="009760B0" w:rsidRPr="00885CDC" w:rsidRDefault="006C6A19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Justified the methods (e.g., Loss Ratio method) </w:t>
      </w:r>
      <w:r w:rsidR="00F24CD8" w:rsidRPr="00885CDC">
        <w:rPr>
          <w:color w:val="000000" w:themeColor="text1"/>
          <w:sz w:val="20"/>
          <w:szCs w:val="20"/>
        </w:rPr>
        <w:t>utilized</w:t>
      </w:r>
      <w:r w:rsidRPr="00885CDC">
        <w:rPr>
          <w:color w:val="000000" w:themeColor="text1"/>
          <w:sz w:val="20"/>
          <w:szCs w:val="20"/>
        </w:rPr>
        <w:t xml:space="preserve"> in</w:t>
      </w:r>
      <w:r w:rsidR="009760B0" w:rsidRPr="00885CDC">
        <w:rPr>
          <w:color w:val="000000" w:themeColor="text1"/>
          <w:sz w:val="20"/>
          <w:szCs w:val="20"/>
        </w:rPr>
        <w:t xml:space="preserve"> the 2022 Appointed Actuary Report by conducting stress test</w:t>
      </w:r>
      <w:r w:rsidR="00210B84" w:rsidRPr="00885CDC">
        <w:rPr>
          <w:rFonts w:hint="eastAsia"/>
          <w:color w:val="000000" w:themeColor="text1"/>
          <w:sz w:val="20"/>
          <w:szCs w:val="20"/>
          <w:lang w:eastAsia="zh-CN"/>
        </w:rPr>
        <w:t>s</w:t>
      </w:r>
      <w:r w:rsidR="009760B0" w:rsidRPr="00885CDC">
        <w:rPr>
          <w:color w:val="000000" w:themeColor="text1"/>
          <w:sz w:val="20"/>
          <w:szCs w:val="20"/>
        </w:rPr>
        <w:t xml:space="preserve">, financial condition </w:t>
      </w:r>
      <w:r w:rsidR="00210B84" w:rsidRPr="00885CDC">
        <w:rPr>
          <w:color w:val="000000" w:themeColor="text1"/>
          <w:sz w:val="20"/>
          <w:szCs w:val="20"/>
        </w:rPr>
        <w:t xml:space="preserve">tests </w:t>
      </w:r>
      <w:r w:rsidR="00D772E5" w:rsidRPr="00885CDC">
        <w:rPr>
          <w:color w:val="000000" w:themeColor="text1"/>
          <w:sz w:val="20"/>
          <w:szCs w:val="20"/>
        </w:rPr>
        <w:t>(FCT)</w:t>
      </w:r>
      <w:r w:rsidR="00210B84" w:rsidRPr="00885CDC">
        <w:rPr>
          <w:color w:val="000000" w:themeColor="text1"/>
          <w:sz w:val="20"/>
          <w:szCs w:val="20"/>
        </w:rPr>
        <w:t>,</w:t>
      </w:r>
      <w:r w:rsidR="009760B0" w:rsidRPr="00885CDC">
        <w:rPr>
          <w:color w:val="000000" w:themeColor="text1"/>
          <w:sz w:val="20"/>
          <w:szCs w:val="20"/>
        </w:rPr>
        <w:t xml:space="preserve"> and scenario </w:t>
      </w:r>
      <w:r w:rsidR="00210B84" w:rsidRPr="00885CDC">
        <w:rPr>
          <w:color w:val="000000" w:themeColor="text1"/>
          <w:sz w:val="20"/>
          <w:szCs w:val="20"/>
        </w:rPr>
        <w:t xml:space="preserve">tests </w:t>
      </w:r>
      <w:r w:rsidRPr="00885CDC">
        <w:rPr>
          <w:color w:val="000000" w:themeColor="text1"/>
          <w:sz w:val="20"/>
          <w:szCs w:val="20"/>
        </w:rPr>
        <w:t>for the report</w:t>
      </w:r>
      <w:r w:rsidR="009760B0" w:rsidRPr="00885CDC">
        <w:rPr>
          <w:color w:val="000000" w:themeColor="text1"/>
          <w:sz w:val="20"/>
          <w:szCs w:val="20"/>
        </w:rPr>
        <w:t xml:space="preserve">, reconciled data </w:t>
      </w:r>
      <w:r w:rsidR="00DE0041" w:rsidRPr="00885CDC">
        <w:rPr>
          <w:color w:val="000000" w:themeColor="text1"/>
          <w:sz w:val="20"/>
          <w:szCs w:val="20"/>
        </w:rPr>
        <w:t xml:space="preserve">ranging from 1996 to 2022 in </w:t>
      </w:r>
      <w:r w:rsidR="009760B0" w:rsidRPr="00885CDC">
        <w:rPr>
          <w:color w:val="000000" w:themeColor="text1"/>
          <w:sz w:val="20"/>
          <w:szCs w:val="20"/>
        </w:rPr>
        <w:t>Excel</w:t>
      </w:r>
    </w:p>
    <w:p w14:paraId="16CF1742" w14:textId="739D887A" w:rsidR="009760B0" w:rsidRPr="00885CDC" w:rsidRDefault="009760B0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Intact Financial Corporation</w:t>
      </w:r>
      <w:r w:rsidR="00F75BCA" w:rsidRPr="00885CDC">
        <w:rPr>
          <w:color w:val="000000" w:themeColor="text1"/>
        </w:rPr>
        <w:t xml:space="preserve">                                                               </w:t>
      </w:r>
      <w:r w:rsidRPr="00885CDC">
        <w:rPr>
          <w:color w:val="000000" w:themeColor="text1"/>
        </w:rPr>
        <w:t>Toronto, Canada</w:t>
      </w:r>
    </w:p>
    <w:p w14:paraId="21BC0B08" w14:textId="2BF6412E" w:rsidR="009760B0" w:rsidRPr="00885CDC" w:rsidRDefault="009760B0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>Actuarial Analyst Intern – Commercial Lines Automobile Actuarial Pricing Team</w:t>
      </w:r>
      <w:r w:rsidR="00C01885" w:rsidRPr="00885CDC">
        <w:rPr>
          <w:color w:val="000000" w:themeColor="text1"/>
          <w:sz w:val="20"/>
          <w:szCs w:val="20"/>
        </w:rPr>
        <w:t xml:space="preserve">                   </w:t>
      </w:r>
      <w:r w:rsidRPr="00885CDC">
        <w:rPr>
          <w:i/>
          <w:iCs/>
          <w:color w:val="000000" w:themeColor="text1"/>
          <w:sz w:val="20"/>
          <w:szCs w:val="20"/>
        </w:rPr>
        <w:t>May 2022 – Aug. 2022</w:t>
      </w:r>
    </w:p>
    <w:p w14:paraId="45FFF365" w14:textId="1D4AC6F1" w:rsidR="009760B0" w:rsidRPr="00885CDC" w:rsidRDefault="00D772E5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Imp</w:t>
      </w:r>
      <w:r w:rsidR="00182C1A" w:rsidRPr="00885CDC">
        <w:rPr>
          <w:color w:val="000000" w:themeColor="text1"/>
          <w:sz w:val="20"/>
          <w:szCs w:val="20"/>
        </w:rPr>
        <w:t>ose</w:t>
      </w:r>
      <w:r w:rsidRPr="00885CDC">
        <w:rPr>
          <w:color w:val="000000" w:themeColor="text1"/>
          <w:sz w:val="20"/>
          <w:szCs w:val="20"/>
        </w:rPr>
        <w:t xml:space="preserve">d SAS to </w:t>
      </w:r>
      <w:r w:rsidR="00210B84" w:rsidRPr="00885CDC">
        <w:rPr>
          <w:color w:val="000000" w:themeColor="text1"/>
          <w:sz w:val="20"/>
          <w:szCs w:val="20"/>
        </w:rPr>
        <w:t>conduct</w:t>
      </w:r>
      <w:r w:rsidR="000B65E4" w:rsidRPr="00885CDC">
        <w:rPr>
          <w:color w:val="000000" w:themeColor="text1"/>
          <w:sz w:val="20"/>
          <w:szCs w:val="20"/>
        </w:rPr>
        <w:t xml:space="preserve"> </w:t>
      </w:r>
      <w:r w:rsidR="00881F2D" w:rsidRPr="00885CDC">
        <w:rPr>
          <w:color w:val="000000" w:themeColor="text1"/>
          <w:sz w:val="20"/>
          <w:szCs w:val="20"/>
        </w:rPr>
        <w:t>cost analysis on Motor Vehicle Records</w:t>
      </w:r>
      <w:r w:rsidR="00881F2D" w:rsidRPr="00885CDC">
        <w:rPr>
          <w:color w:val="000000" w:themeColor="text1"/>
          <w:sz w:val="20"/>
          <w:szCs w:val="20"/>
          <w:lang w:eastAsia="zh-CN"/>
        </w:rPr>
        <w:t xml:space="preserve"> orders which </w:t>
      </w:r>
      <w:r w:rsidR="00210B84" w:rsidRPr="00885CDC">
        <w:rPr>
          <w:color w:val="000000" w:themeColor="text1"/>
          <w:sz w:val="20"/>
          <w:szCs w:val="20"/>
          <w:lang w:eastAsia="zh-CN"/>
        </w:rPr>
        <w:t xml:space="preserve">go </w:t>
      </w:r>
      <w:r w:rsidR="00881F2D" w:rsidRPr="00885CDC">
        <w:rPr>
          <w:color w:val="000000" w:themeColor="text1"/>
          <w:sz w:val="20"/>
          <w:szCs w:val="20"/>
          <w:lang w:eastAsia="zh-CN"/>
        </w:rPr>
        <w:t>over budget,</w:t>
      </w:r>
      <w:r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0613C6" w:rsidRPr="00885CDC">
        <w:rPr>
          <w:color w:val="000000" w:themeColor="text1"/>
          <w:sz w:val="20"/>
          <w:szCs w:val="20"/>
          <w:lang w:eastAsia="zh-CN"/>
        </w:rPr>
        <w:t xml:space="preserve">proposed suggestions (spot check renewal policies rather than </w:t>
      </w:r>
      <w:r w:rsidR="0092415B" w:rsidRPr="00885CDC">
        <w:rPr>
          <w:color w:val="000000" w:themeColor="text1"/>
          <w:sz w:val="20"/>
          <w:szCs w:val="20"/>
          <w:lang w:eastAsia="zh-CN"/>
        </w:rPr>
        <w:t xml:space="preserve">a </w:t>
      </w:r>
      <w:r w:rsidR="000613C6" w:rsidRPr="00885CDC">
        <w:rPr>
          <w:color w:val="000000" w:themeColor="text1"/>
          <w:sz w:val="20"/>
          <w:szCs w:val="20"/>
          <w:lang w:eastAsia="zh-CN"/>
        </w:rPr>
        <w:t>general check) to</w:t>
      </w:r>
      <w:r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F24CD8" w:rsidRPr="00885CDC">
        <w:rPr>
          <w:color w:val="000000" w:themeColor="text1"/>
          <w:sz w:val="20"/>
          <w:szCs w:val="20"/>
        </w:rPr>
        <w:t>reduce</w:t>
      </w:r>
      <w:r w:rsidR="009760B0" w:rsidRPr="00885CDC">
        <w:rPr>
          <w:color w:val="000000" w:themeColor="text1"/>
          <w:sz w:val="20"/>
          <w:szCs w:val="20"/>
        </w:rPr>
        <w:t xml:space="preserve"> total loss by 13%</w:t>
      </w:r>
    </w:p>
    <w:p w14:paraId="07293A18" w14:textId="67AD5EC5" w:rsidR="009760B0" w:rsidRPr="00885CDC" w:rsidRDefault="00136A1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  <w:lang w:eastAsia="zh-CN"/>
        </w:rPr>
      </w:pPr>
      <w:r w:rsidRPr="00885CDC">
        <w:rPr>
          <w:color w:val="000000" w:themeColor="text1"/>
          <w:sz w:val="20"/>
          <w:szCs w:val="20"/>
          <w:lang w:eastAsia="zh-CN"/>
        </w:rPr>
        <w:t xml:space="preserve">Conducted research on </w:t>
      </w:r>
      <w:r w:rsidR="00B233C8" w:rsidRPr="00885CDC">
        <w:rPr>
          <w:color w:val="000000" w:themeColor="text1"/>
          <w:sz w:val="20"/>
          <w:szCs w:val="20"/>
          <w:lang w:eastAsia="zh-CN"/>
        </w:rPr>
        <w:t xml:space="preserve">unexpected </w:t>
      </w:r>
      <w:r w:rsidRPr="00885CDC">
        <w:rPr>
          <w:color w:val="000000" w:themeColor="text1"/>
          <w:sz w:val="20"/>
          <w:szCs w:val="20"/>
          <w:lang w:eastAsia="zh-CN"/>
        </w:rPr>
        <w:t>execution</w:t>
      </w:r>
      <w:r w:rsidR="00B233C8" w:rsidRPr="00885CDC">
        <w:rPr>
          <w:color w:val="000000" w:themeColor="text1"/>
          <w:sz w:val="20"/>
          <w:szCs w:val="20"/>
          <w:lang w:eastAsia="zh-CN"/>
        </w:rPr>
        <w:t>s</w:t>
      </w:r>
      <w:r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B233C8" w:rsidRPr="00885CDC">
        <w:rPr>
          <w:color w:val="000000" w:themeColor="text1"/>
          <w:sz w:val="20"/>
          <w:szCs w:val="20"/>
          <w:lang w:eastAsia="zh-CN"/>
        </w:rPr>
        <w:t>from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 the</w:t>
      </w:r>
      <w:r w:rsidRPr="00885CDC">
        <w:rPr>
          <w:color w:val="000000" w:themeColor="text1"/>
          <w:sz w:val="20"/>
          <w:szCs w:val="20"/>
          <w:lang w:eastAsia="zh-CN"/>
        </w:rPr>
        <w:t xml:space="preserve"> Auto Strategy Monitoring (ASM) Report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 in SQL</w:t>
      </w:r>
      <w:r w:rsidRPr="00885CDC">
        <w:rPr>
          <w:color w:val="000000" w:themeColor="text1"/>
          <w:sz w:val="20"/>
          <w:szCs w:val="20"/>
          <w:lang w:eastAsia="zh-CN"/>
        </w:rPr>
        <w:t xml:space="preserve">, </w:t>
      </w:r>
      <w:r w:rsidR="009760B0" w:rsidRPr="00885CDC">
        <w:rPr>
          <w:color w:val="000000" w:themeColor="text1"/>
          <w:sz w:val="20"/>
          <w:szCs w:val="20"/>
          <w:lang w:eastAsia="zh-CN"/>
        </w:rPr>
        <w:t>eliminate</w:t>
      </w:r>
      <w:r w:rsidR="00182C1A" w:rsidRPr="00885CDC">
        <w:rPr>
          <w:color w:val="000000" w:themeColor="text1"/>
          <w:sz w:val="20"/>
          <w:szCs w:val="20"/>
          <w:lang w:eastAsia="zh-CN"/>
        </w:rPr>
        <w:t>d</w:t>
      </w:r>
      <w:r w:rsidR="009760B0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an issue with $ vs. % based </w:t>
      </w:r>
      <w:r w:rsidR="009760B0" w:rsidRPr="00885CDC">
        <w:rPr>
          <w:color w:val="000000" w:themeColor="text1"/>
          <w:sz w:val="20"/>
          <w:szCs w:val="20"/>
          <w:lang w:eastAsia="zh-CN"/>
        </w:rPr>
        <w:t>endorsement</w:t>
      </w:r>
      <w:r w:rsidR="00182C1A" w:rsidRPr="00885CDC">
        <w:rPr>
          <w:color w:val="000000" w:themeColor="text1"/>
          <w:sz w:val="20"/>
          <w:szCs w:val="20"/>
          <w:lang w:eastAsia="zh-CN"/>
        </w:rPr>
        <w:t>s</w:t>
      </w:r>
      <w:r w:rsidR="009760B0" w:rsidRPr="00885CDC">
        <w:rPr>
          <w:color w:val="000000" w:themeColor="text1"/>
          <w:sz w:val="20"/>
          <w:szCs w:val="20"/>
          <w:lang w:eastAsia="zh-CN"/>
        </w:rPr>
        <w:t xml:space="preserve">, improved the Execution </w:t>
      </w:r>
      <w:r w:rsidR="00B233C8" w:rsidRPr="00885CDC">
        <w:rPr>
          <w:color w:val="000000" w:themeColor="text1"/>
          <w:sz w:val="20"/>
          <w:szCs w:val="20"/>
          <w:lang w:eastAsia="zh-CN"/>
        </w:rPr>
        <w:t xml:space="preserve">from </w:t>
      </w:r>
      <w:r w:rsidR="00182C1A" w:rsidRPr="00885CDC">
        <w:rPr>
          <w:color w:val="000000" w:themeColor="text1"/>
          <w:sz w:val="20"/>
          <w:szCs w:val="20"/>
          <w:lang w:eastAsia="zh-CN"/>
        </w:rPr>
        <w:t>93</w:t>
      </w:r>
      <w:r w:rsidR="009760B0" w:rsidRPr="00885CDC">
        <w:rPr>
          <w:color w:val="000000" w:themeColor="text1"/>
          <w:sz w:val="20"/>
          <w:szCs w:val="20"/>
          <w:lang w:eastAsia="zh-CN"/>
        </w:rPr>
        <w:t>%</w:t>
      </w:r>
      <w:r w:rsidR="00182C1A" w:rsidRPr="00885CDC">
        <w:rPr>
          <w:color w:val="000000" w:themeColor="text1"/>
          <w:sz w:val="20"/>
          <w:szCs w:val="20"/>
          <w:lang w:eastAsia="zh-CN"/>
        </w:rPr>
        <w:t xml:space="preserve"> to 111%</w:t>
      </w:r>
    </w:p>
    <w:p w14:paraId="53A65A5F" w14:textId="37F3E7CB" w:rsidR="009760B0" w:rsidRPr="00885CDC" w:rsidRDefault="009760B0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The Wawanesa Mutual Insurance Company</w:t>
      </w:r>
      <w:r w:rsidR="00F75BCA" w:rsidRPr="00885CDC">
        <w:rPr>
          <w:color w:val="000000" w:themeColor="text1"/>
        </w:rPr>
        <w:t xml:space="preserve">                                                  Toronto, Canada</w:t>
      </w:r>
    </w:p>
    <w:p w14:paraId="2FE5DC6F" w14:textId="2C58BB12" w:rsidR="009760B0" w:rsidRPr="00885CDC" w:rsidRDefault="009760B0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 xml:space="preserve">Actuarial Intern – Enterprise Risk Management </w:t>
      </w:r>
      <w:r w:rsidR="00C01885" w:rsidRPr="00885CDC">
        <w:rPr>
          <w:i/>
          <w:iCs/>
          <w:color w:val="000000" w:themeColor="text1"/>
          <w:sz w:val="20"/>
          <w:szCs w:val="20"/>
        </w:rPr>
        <w:t xml:space="preserve">Team     </w:t>
      </w:r>
      <w:r w:rsidR="00C01885" w:rsidRPr="00885CDC">
        <w:rPr>
          <w:color w:val="000000" w:themeColor="text1"/>
          <w:sz w:val="20"/>
          <w:szCs w:val="20"/>
        </w:rPr>
        <w:t xml:space="preserve">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Jan. 2022 – Apr. 2022</w:t>
      </w:r>
    </w:p>
    <w:p w14:paraId="204653B6" w14:textId="77394C5C" w:rsidR="009760B0" w:rsidRPr="00885CDC" w:rsidRDefault="009760B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Enforced VBA to execute sensitive </w:t>
      </w:r>
      <w:r w:rsidR="00210B84" w:rsidRPr="00885CDC">
        <w:rPr>
          <w:color w:val="000000" w:themeColor="text1"/>
          <w:sz w:val="20"/>
          <w:szCs w:val="20"/>
        </w:rPr>
        <w:t xml:space="preserve">tests </w:t>
      </w:r>
      <w:r w:rsidR="00EA6C1E" w:rsidRPr="00885CDC">
        <w:rPr>
          <w:color w:val="000000" w:themeColor="text1"/>
          <w:sz w:val="20"/>
          <w:szCs w:val="20"/>
        </w:rPr>
        <w:t>investigating</w:t>
      </w:r>
      <w:r w:rsidRPr="00885CDC">
        <w:rPr>
          <w:color w:val="000000" w:themeColor="text1"/>
          <w:sz w:val="20"/>
          <w:szCs w:val="20"/>
        </w:rPr>
        <w:t xml:space="preserve"> the factors</w:t>
      </w:r>
      <w:r w:rsidR="00EA6C1E" w:rsidRPr="00885CDC">
        <w:rPr>
          <w:color w:val="000000" w:themeColor="text1"/>
          <w:sz w:val="20"/>
          <w:szCs w:val="20"/>
        </w:rPr>
        <w:t xml:space="preserve"> (e.g., </w:t>
      </w:r>
      <w:r w:rsidR="005B6545" w:rsidRPr="00885CDC">
        <w:rPr>
          <w:color w:val="000000" w:themeColor="text1"/>
          <w:sz w:val="20"/>
          <w:szCs w:val="20"/>
        </w:rPr>
        <w:t>Credibility, LDF)</w:t>
      </w:r>
      <w:r w:rsidRPr="00885CDC">
        <w:rPr>
          <w:color w:val="000000" w:themeColor="text1"/>
          <w:sz w:val="20"/>
          <w:szCs w:val="20"/>
        </w:rPr>
        <w:t xml:space="preserve"> that significantly affect </w:t>
      </w:r>
      <w:r w:rsidR="00EA6C1E" w:rsidRPr="00885CDC">
        <w:rPr>
          <w:color w:val="000000" w:themeColor="text1"/>
          <w:sz w:val="20"/>
          <w:szCs w:val="20"/>
        </w:rPr>
        <w:t>the</w:t>
      </w:r>
      <w:r w:rsidRPr="00885CDC">
        <w:rPr>
          <w:color w:val="000000" w:themeColor="text1"/>
          <w:sz w:val="20"/>
          <w:szCs w:val="20"/>
        </w:rPr>
        <w:t xml:space="preserve"> indication, created </w:t>
      </w:r>
      <w:r w:rsidR="00EA6C1E" w:rsidRPr="00885CDC">
        <w:rPr>
          <w:color w:val="000000" w:themeColor="text1"/>
          <w:sz w:val="20"/>
          <w:szCs w:val="20"/>
        </w:rPr>
        <w:t>templates</w:t>
      </w:r>
      <w:r w:rsidRPr="00885CDC">
        <w:rPr>
          <w:color w:val="000000" w:themeColor="text1"/>
          <w:sz w:val="20"/>
          <w:szCs w:val="20"/>
        </w:rPr>
        <w:t xml:space="preserve"> to automate the whole procedure in Excel, saving 90% of the labor for the following year</w:t>
      </w:r>
    </w:p>
    <w:p w14:paraId="6202BD9A" w14:textId="667FC143" w:rsidR="009F65ED" w:rsidRPr="00B92F7F" w:rsidRDefault="009760B0" w:rsidP="00B92F7F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Implemented Radar to perform reinsurance earthquake data review, identified invalid sources or data fields, and documented from completeness, accuracy, and consistency perspectives to reveal potential implications and ramifications</w:t>
      </w:r>
    </w:p>
    <w:p w14:paraId="26552D5D" w14:textId="77777777" w:rsidR="00B92F7F" w:rsidRPr="00B92F7F" w:rsidRDefault="00B92F7F" w:rsidP="00B92F7F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1C0C38D5" w14:textId="77777777" w:rsidR="00CE35BB" w:rsidRPr="00885CD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PROJECT EXPERIENCE</w:t>
      </w:r>
    </w:p>
    <w:p w14:paraId="19B54E04" w14:textId="45050036" w:rsidR="00EB0FE0" w:rsidRPr="00A91F1C" w:rsidRDefault="00EB0FE0" w:rsidP="00EB0FE0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b/>
          <w:sz w:val="20"/>
          <w:szCs w:val="20"/>
          <w:lang w:eastAsia="zh-CN"/>
        </w:rPr>
        <w:t>Analysis on reserves of Medical Rehabilitation and Direct Compensation</w:t>
      </w:r>
      <w:r>
        <w:rPr>
          <w:b/>
          <w:sz w:val="20"/>
          <w:szCs w:val="20"/>
          <w:lang w:eastAsia="zh-CN"/>
        </w:rPr>
        <w:t xml:space="preserve">                          </w:t>
      </w:r>
      <w:r w:rsidRPr="00A91F1C">
        <w:rPr>
          <w:b/>
          <w:sz w:val="20"/>
          <w:szCs w:val="20"/>
          <w:lang w:eastAsia="zh-CN"/>
        </w:rPr>
        <w:t xml:space="preserve">Toronto, </w:t>
      </w:r>
      <w:r>
        <w:rPr>
          <w:rFonts w:hint="eastAsia"/>
          <w:b/>
          <w:sz w:val="20"/>
          <w:szCs w:val="20"/>
          <w:lang w:eastAsia="zh-CN"/>
        </w:rPr>
        <w:t>Canada</w:t>
      </w:r>
    </w:p>
    <w:p w14:paraId="5B7EB489" w14:textId="5D49E64C" w:rsidR="00EB0FE0" w:rsidRPr="00A91F1C" w:rsidRDefault="00EB0FE0" w:rsidP="00EB0FE0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Group Leader</w:t>
      </w:r>
      <w:r>
        <w:rPr>
          <w:sz w:val="20"/>
          <w:szCs w:val="20"/>
        </w:rPr>
        <w:t xml:space="preserve">                                                                         </w:t>
      </w:r>
      <w:r w:rsidRPr="00A91F1C">
        <w:rPr>
          <w:i/>
          <w:iCs/>
          <w:sz w:val="20"/>
          <w:szCs w:val="20"/>
        </w:rPr>
        <w:t>Oct</w:t>
      </w:r>
      <w:r>
        <w:rPr>
          <w:i/>
          <w:iCs/>
          <w:sz w:val="20"/>
          <w:szCs w:val="20"/>
        </w:rPr>
        <w:t>.</w:t>
      </w:r>
      <w:r w:rsidRPr="00A91F1C">
        <w:rPr>
          <w:i/>
          <w:iCs/>
          <w:sz w:val="20"/>
          <w:szCs w:val="20"/>
        </w:rPr>
        <w:t xml:space="preserve"> </w:t>
      </w:r>
      <w:r w:rsidRPr="00A91F1C">
        <w:rPr>
          <w:i/>
          <w:iCs/>
          <w:sz w:val="20"/>
          <w:szCs w:val="20"/>
          <w:lang w:val="fr-FR"/>
        </w:rPr>
        <w:t>202</w:t>
      </w:r>
      <w:r>
        <w:rPr>
          <w:i/>
          <w:iCs/>
          <w:sz w:val="20"/>
          <w:szCs w:val="20"/>
          <w:lang w:val="fr-FR"/>
        </w:rPr>
        <w:t>1</w:t>
      </w:r>
      <w:r w:rsidRPr="00A91F1C">
        <w:rPr>
          <w:i/>
          <w:iCs/>
          <w:sz w:val="20"/>
          <w:szCs w:val="20"/>
          <w:lang w:val="fr-FR"/>
        </w:rPr>
        <w:t xml:space="preserve"> </w:t>
      </w:r>
      <w:r>
        <w:rPr>
          <w:i/>
          <w:iCs/>
          <w:sz w:val="20"/>
          <w:szCs w:val="20"/>
        </w:rPr>
        <w:t>–</w:t>
      </w:r>
      <w:r w:rsidRPr="00A91F1C">
        <w:rPr>
          <w:i/>
          <w:iCs/>
          <w:sz w:val="20"/>
          <w:szCs w:val="20"/>
          <w:lang w:val="fr-FR"/>
        </w:rPr>
        <w:t xml:space="preserve"> Nov</w:t>
      </w:r>
      <w:r>
        <w:rPr>
          <w:i/>
          <w:iCs/>
          <w:sz w:val="20"/>
          <w:szCs w:val="20"/>
          <w:lang w:val="fr-FR"/>
        </w:rPr>
        <w:t>.</w:t>
      </w:r>
      <w:r w:rsidRPr="00A91F1C">
        <w:rPr>
          <w:i/>
          <w:iCs/>
          <w:sz w:val="20"/>
          <w:szCs w:val="20"/>
          <w:lang w:val="fr-FR"/>
        </w:rPr>
        <w:t xml:space="preserve"> 2021</w:t>
      </w:r>
    </w:p>
    <w:p w14:paraId="26E0D7BE" w14:textId="77777777" w:rsidR="00EB0FE0" w:rsidRPr="00A91F1C" w:rsidRDefault="00EB0FE0" w:rsidP="00EB0FE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bCs/>
          <w:sz w:val="20"/>
          <w:szCs w:val="20"/>
          <w:lang w:eastAsia="zh-CN"/>
        </w:rPr>
        <w:t>E</w:t>
      </w:r>
      <w:r w:rsidRPr="00A91F1C">
        <w:rPr>
          <w:sz w:val="20"/>
          <w:szCs w:val="20"/>
        </w:rPr>
        <w:t xml:space="preserve">nforced Excel to construct eight development triangles, applied several diagnosis methods and concluded the age-to-age factors regarding to reported/paid claims/counts </w:t>
      </w:r>
    </w:p>
    <w:p w14:paraId="1AC1640D" w14:textId="77777777" w:rsidR="00EB0FE0" w:rsidRPr="00A91F1C" w:rsidRDefault="00EB0FE0" w:rsidP="00EB0FE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Selected age-to-age factors in each maturity periods representing future trends as loss development factors (LDFs), adjusted ultimate reported/paid claims/count by LDFs</w:t>
      </w:r>
    </w:p>
    <w:p w14:paraId="0827F9E7" w14:textId="77777777" w:rsidR="00EB0FE0" w:rsidRPr="00A91F1C" w:rsidRDefault="00EB0FE0" w:rsidP="00EB0FE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Exercised Frequency Severity method, </w:t>
      </w:r>
      <w:proofErr w:type="gramStart"/>
      <w:r w:rsidRPr="00A91F1C">
        <w:rPr>
          <w:sz w:val="20"/>
          <w:szCs w:val="20"/>
        </w:rPr>
        <w:t>Claim</w:t>
      </w:r>
      <w:proofErr w:type="gramEnd"/>
      <w:r w:rsidRPr="00A91F1C">
        <w:rPr>
          <w:sz w:val="20"/>
          <w:szCs w:val="20"/>
        </w:rPr>
        <w:t xml:space="preserve"> ratio</w:t>
      </w:r>
      <w:r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 xml:space="preserve">Pure Premium method, BF method and </w:t>
      </w:r>
      <w:r>
        <w:rPr>
          <w:sz w:val="20"/>
          <w:szCs w:val="20"/>
        </w:rPr>
        <w:t xml:space="preserve">etc. </w:t>
      </w:r>
      <w:r w:rsidRPr="00A91F1C">
        <w:rPr>
          <w:sz w:val="20"/>
          <w:szCs w:val="20"/>
        </w:rPr>
        <w:t>to project ultimate claims, selected ultimate claims</w:t>
      </w:r>
    </w:p>
    <w:p w14:paraId="4006A635" w14:textId="3F2AD6DA" w:rsidR="00FF37B4" w:rsidRPr="00EB0FE0" w:rsidRDefault="00EB0FE0" w:rsidP="00EB0FE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Documented the result in a report, accomplished a presentation using PowerPoint and a real-time Q&amp;A with professors, achieved 9</w:t>
      </w:r>
      <w:r>
        <w:rPr>
          <w:sz w:val="20"/>
          <w:szCs w:val="20"/>
        </w:rPr>
        <w:t>3</w:t>
      </w:r>
      <w:r w:rsidRPr="00A91F1C">
        <w:rPr>
          <w:sz w:val="20"/>
          <w:szCs w:val="20"/>
        </w:rPr>
        <w:t>% marks which is top 3 of the class</w:t>
      </w:r>
    </w:p>
    <w:p w14:paraId="45FF4F6C" w14:textId="54EA0CCF" w:rsidR="00822625" w:rsidRPr="00885CDC" w:rsidRDefault="00822625" w:rsidP="00CE35BB">
      <w:pPr>
        <w:pStyle w:val="1"/>
        <w:spacing w:beforeLines="0" w:before="0"/>
        <w:rPr>
          <w:color w:val="000000" w:themeColor="text1"/>
        </w:rPr>
      </w:pPr>
      <w:r w:rsidRPr="00885CDC">
        <w:rPr>
          <w:color w:val="000000" w:themeColor="text1"/>
        </w:rPr>
        <w:t>Research on the Intention of US President Election in 2020</w:t>
      </w:r>
      <w:r w:rsidR="00CE35BB" w:rsidRPr="00885CDC">
        <w:rPr>
          <w:color w:val="000000" w:themeColor="text1"/>
        </w:rPr>
        <w:t xml:space="preserve">                                      </w:t>
      </w:r>
      <w:r w:rsidRPr="00885CDC">
        <w:rPr>
          <w:color w:val="000000" w:themeColor="text1"/>
        </w:rPr>
        <w:t xml:space="preserve">Toronto, </w:t>
      </w:r>
      <w:r w:rsidR="00CE35BB" w:rsidRPr="00885CDC">
        <w:rPr>
          <w:color w:val="000000" w:themeColor="text1"/>
        </w:rPr>
        <w:t>Canada</w:t>
      </w:r>
    </w:p>
    <w:p w14:paraId="6E96B2A1" w14:textId="0125DA72" w:rsidR="00822625" w:rsidRPr="00885CDC" w:rsidRDefault="00822625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>Group Member</w:t>
      </w:r>
      <w:r w:rsidR="00CE35BB" w:rsidRPr="00885CDC">
        <w:rPr>
          <w:color w:val="000000" w:themeColor="text1"/>
          <w:sz w:val="20"/>
          <w:szCs w:val="20"/>
        </w:rPr>
        <w:t xml:space="preserve">                                                                        </w:t>
      </w:r>
      <w:r w:rsidRPr="00885CDC">
        <w:rPr>
          <w:i/>
          <w:iCs/>
          <w:color w:val="000000" w:themeColor="text1"/>
          <w:sz w:val="20"/>
          <w:szCs w:val="20"/>
          <w:lang w:eastAsia="zh-CN"/>
        </w:rPr>
        <w:t>Oct.</w:t>
      </w:r>
      <w:r w:rsidRPr="00885CDC">
        <w:rPr>
          <w:i/>
          <w:iCs/>
          <w:color w:val="000000" w:themeColor="text1"/>
          <w:sz w:val="20"/>
          <w:szCs w:val="20"/>
        </w:rPr>
        <w:t xml:space="preserve"> </w:t>
      </w:r>
      <w:r w:rsidRPr="00885CDC">
        <w:rPr>
          <w:i/>
          <w:iCs/>
          <w:color w:val="000000" w:themeColor="text1"/>
          <w:sz w:val="20"/>
          <w:szCs w:val="20"/>
          <w:lang w:val="fr-FR"/>
        </w:rPr>
        <w:t>202</w:t>
      </w:r>
      <w:r w:rsidR="00EB0FE0">
        <w:rPr>
          <w:i/>
          <w:iCs/>
          <w:color w:val="000000" w:themeColor="text1"/>
          <w:sz w:val="20"/>
          <w:szCs w:val="20"/>
          <w:lang w:val="fr-FR"/>
        </w:rPr>
        <w:t>0</w:t>
      </w:r>
      <w:r w:rsidRPr="00885CDC">
        <w:rPr>
          <w:i/>
          <w:iCs/>
          <w:color w:val="000000" w:themeColor="text1"/>
          <w:sz w:val="20"/>
          <w:szCs w:val="20"/>
          <w:lang w:val="fr-FR"/>
        </w:rPr>
        <w:t xml:space="preserve"> </w:t>
      </w:r>
      <w:r w:rsidRPr="00885CDC">
        <w:rPr>
          <w:i/>
          <w:iCs/>
          <w:color w:val="000000" w:themeColor="text1"/>
          <w:sz w:val="20"/>
          <w:szCs w:val="20"/>
        </w:rPr>
        <w:t>-</w:t>
      </w:r>
      <w:r w:rsidRPr="00885CDC">
        <w:rPr>
          <w:i/>
          <w:iCs/>
          <w:color w:val="000000" w:themeColor="text1"/>
          <w:sz w:val="20"/>
          <w:szCs w:val="20"/>
          <w:lang w:val="fr-FR"/>
        </w:rPr>
        <w:t xml:space="preserve"> Nov. 2020</w:t>
      </w:r>
    </w:p>
    <w:p w14:paraId="027E3D61" w14:textId="3915C83F" w:rsidR="00E71CAB" w:rsidRPr="00885CDC" w:rsidRDefault="00233036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Designed </w:t>
      </w:r>
      <w:r w:rsidR="00210B84" w:rsidRPr="00885CDC">
        <w:rPr>
          <w:color w:val="000000" w:themeColor="text1"/>
          <w:sz w:val="20"/>
          <w:szCs w:val="20"/>
        </w:rPr>
        <w:t xml:space="preserve">a </w:t>
      </w:r>
      <w:r w:rsidRPr="00885CDC">
        <w:rPr>
          <w:color w:val="000000" w:themeColor="text1"/>
          <w:sz w:val="20"/>
          <w:szCs w:val="20"/>
        </w:rPr>
        <w:t xml:space="preserve">multilevel logistic regression </w:t>
      </w:r>
      <w:r w:rsidR="004951F1" w:rsidRPr="00885CDC">
        <w:rPr>
          <w:color w:val="000000" w:themeColor="text1"/>
          <w:sz w:val="20"/>
          <w:szCs w:val="20"/>
        </w:rPr>
        <w:t xml:space="preserve">model </w:t>
      </w:r>
      <w:r w:rsidRPr="00885CDC">
        <w:rPr>
          <w:color w:val="000000" w:themeColor="text1"/>
          <w:sz w:val="20"/>
          <w:szCs w:val="20"/>
        </w:rPr>
        <w:t xml:space="preserve">using R to </w:t>
      </w:r>
      <w:r w:rsidR="00E71CAB" w:rsidRPr="00885CDC">
        <w:rPr>
          <w:color w:val="000000" w:themeColor="text1"/>
          <w:sz w:val="20"/>
          <w:szCs w:val="20"/>
        </w:rPr>
        <w:t xml:space="preserve">fit </w:t>
      </w:r>
      <w:r w:rsidRPr="00885CDC">
        <w:rPr>
          <w:color w:val="000000" w:themeColor="text1"/>
          <w:sz w:val="20"/>
          <w:szCs w:val="20"/>
        </w:rPr>
        <w:t xml:space="preserve">37 independent variables </w:t>
      </w:r>
      <w:r w:rsidR="007C714F" w:rsidRPr="00885CDC">
        <w:rPr>
          <w:color w:val="000000" w:themeColor="text1"/>
          <w:sz w:val="20"/>
          <w:szCs w:val="20"/>
        </w:rPr>
        <w:t>such as</w:t>
      </w:r>
      <w:r w:rsidR="00E71CAB" w:rsidRPr="00885CDC">
        <w:rPr>
          <w:color w:val="000000" w:themeColor="text1"/>
          <w:sz w:val="20"/>
          <w:szCs w:val="20"/>
        </w:rPr>
        <w:t xml:space="preserve"> age, education</w:t>
      </w:r>
      <w:r w:rsidR="00210B84" w:rsidRPr="00885CDC">
        <w:rPr>
          <w:color w:val="000000" w:themeColor="text1"/>
          <w:sz w:val="20"/>
          <w:szCs w:val="20"/>
        </w:rPr>
        <w:t>,</w:t>
      </w:r>
      <w:r w:rsidR="007C714F" w:rsidRPr="00885CDC">
        <w:rPr>
          <w:color w:val="000000" w:themeColor="text1"/>
          <w:sz w:val="20"/>
          <w:szCs w:val="20"/>
        </w:rPr>
        <w:t xml:space="preserve"> and </w:t>
      </w:r>
      <w:r w:rsidR="00E71CAB" w:rsidRPr="00885CDC">
        <w:rPr>
          <w:color w:val="000000" w:themeColor="text1"/>
          <w:sz w:val="20"/>
          <w:szCs w:val="20"/>
        </w:rPr>
        <w:t>income</w:t>
      </w:r>
      <w:r w:rsidR="003155AB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3155AB" w:rsidRPr="00885CDC">
        <w:rPr>
          <w:rFonts w:hint="eastAsia"/>
          <w:color w:val="000000" w:themeColor="text1"/>
          <w:sz w:val="20"/>
          <w:szCs w:val="20"/>
          <w:lang w:eastAsia="zh-CN"/>
        </w:rPr>
        <w:t>to</w:t>
      </w:r>
      <w:r w:rsidR="003155AB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="005244D9" w:rsidRPr="00885CDC">
        <w:rPr>
          <w:color w:val="000000" w:themeColor="text1"/>
          <w:sz w:val="20"/>
          <w:szCs w:val="20"/>
        </w:rPr>
        <w:t xml:space="preserve">predict the result of </w:t>
      </w:r>
      <w:r w:rsidR="00210B84" w:rsidRPr="00885CDC">
        <w:rPr>
          <w:color w:val="000000" w:themeColor="text1"/>
          <w:sz w:val="20"/>
          <w:szCs w:val="20"/>
        </w:rPr>
        <w:t xml:space="preserve">the </w:t>
      </w:r>
      <w:r w:rsidR="005244D9" w:rsidRPr="00885CDC">
        <w:rPr>
          <w:color w:val="000000" w:themeColor="text1"/>
          <w:sz w:val="20"/>
          <w:szCs w:val="20"/>
        </w:rPr>
        <w:t xml:space="preserve">2020 </w:t>
      </w:r>
      <w:r w:rsidR="00210B84" w:rsidRPr="00885CDC">
        <w:rPr>
          <w:color w:val="000000" w:themeColor="text1"/>
          <w:sz w:val="20"/>
          <w:szCs w:val="20"/>
        </w:rPr>
        <w:t>P</w:t>
      </w:r>
      <w:r w:rsidR="005244D9" w:rsidRPr="00885CDC">
        <w:rPr>
          <w:color w:val="000000" w:themeColor="text1"/>
          <w:sz w:val="20"/>
          <w:szCs w:val="20"/>
        </w:rPr>
        <w:t xml:space="preserve">resident </w:t>
      </w:r>
      <w:r w:rsidR="00210B84" w:rsidRPr="00885CDC">
        <w:rPr>
          <w:color w:val="000000" w:themeColor="text1"/>
          <w:sz w:val="20"/>
          <w:szCs w:val="20"/>
        </w:rPr>
        <w:t>E</w:t>
      </w:r>
      <w:r w:rsidR="005244D9" w:rsidRPr="00885CDC">
        <w:rPr>
          <w:color w:val="000000" w:themeColor="text1"/>
          <w:sz w:val="20"/>
          <w:szCs w:val="20"/>
        </w:rPr>
        <w:t>lection</w:t>
      </w:r>
      <w:r w:rsidR="00210B84" w:rsidRPr="00885CDC">
        <w:rPr>
          <w:color w:val="000000" w:themeColor="text1"/>
          <w:sz w:val="20"/>
          <w:szCs w:val="20"/>
        </w:rPr>
        <w:t xml:space="preserve"> based on 2017 survey data of 64,798 U.S. citizens</w:t>
      </w:r>
    </w:p>
    <w:p w14:paraId="40057167" w14:textId="4F32D876" w:rsidR="00E71CAB" w:rsidRPr="00885CDC" w:rsidRDefault="00E71CA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Utilized post-stratification method to partition </w:t>
      </w:r>
      <w:r w:rsidR="004951F1" w:rsidRPr="00885CDC">
        <w:rPr>
          <w:color w:val="000000" w:themeColor="text1"/>
          <w:sz w:val="20"/>
          <w:szCs w:val="20"/>
        </w:rPr>
        <w:t xml:space="preserve">2020 </w:t>
      </w:r>
      <w:r w:rsidR="00706762" w:rsidRPr="00885CDC">
        <w:rPr>
          <w:color w:val="000000" w:themeColor="text1"/>
          <w:sz w:val="20"/>
          <w:szCs w:val="20"/>
        </w:rPr>
        <w:t>population</w:t>
      </w:r>
      <w:r w:rsidRPr="00885CDC">
        <w:rPr>
          <w:color w:val="000000" w:themeColor="text1"/>
          <w:sz w:val="20"/>
          <w:szCs w:val="20"/>
        </w:rPr>
        <w:t xml:space="preserve"> data into demographic cells,</w:t>
      </w:r>
      <w:r w:rsidR="005244D9" w:rsidRPr="00885CDC">
        <w:rPr>
          <w:color w:val="000000" w:themeColor="text1"/>
          <w:sz w:val="20"/>
          <w:szCs w:val="20"/>
        </w:rPr>
        <w:t xml:space="preserve"> </w:t>
      </w:r>
      <w:r w:rsidR="004951F1" w:rsidRPr="00885CDC">
        <w:rPr>
          <w:color w:val="000000" w:themeColor="text1"/>
          <w:sz w:val="20"/>
          <w:szCs w:val="20"/>
        </w:rPr>
        <w:t>assigned</w:t>
      </w:r>
      <w:r w:rsidR="005244D9" w:rsidRPr="00885CDC">
        <w:rPr>
          <w:color w:val="000000" w:themeColor="text1"/>
          <w:sz w:val="20"/>
          <w:szCs w:val="20"/>
        </w:rPr>
        <w:t xml:space="preserve"> the cell estimates as adjusting weights for different states </w:t>
      </w:r>
      <w:r w:rsidR="004951F1" w:rsidRPr="00885CDC">
        <w:rPr>
          <w:color w:val="000000" w:themeColor="text1"/>
          <w:sz w:val="20"/>
          <w:szCs w:val="20"/>
        </w:rPr>
        <w:t xml:space="preserve">in the model </w:t>
      </w:r>
      <w:r w:rsidR="005244D9" w:rsidRPr="00885CDC">
        <w:rPr>
          <w:color w:val="000000" w:themeColor="text1"/>
          <w:sz w:val="20"/>
          <w:szCs w:val="20"/>
        </w:rPr>
        <w:t>to</w:t>
      </w:r>
      <w:r w:rsidRPr="00885CDC">
        <w:rPr>
          <w:color w:val="000000" w:themeColor="text1"/>
          <w:sz w:val="20"/>
          <w:szCs w:val="20"/>
        </w:rPr>
        <w:t xml:space="preserve"> improve the efficiency of estimators</w:t>
      </w:r>
      <w:r w:rsidR="004951F1" w:rsidRPr="00885CDC">
        <w:rPr>
          <w:color w:val="000000" w:themeColor="text1"/>
          <w:sz w:val="20"/>
          <w:szCs w:val="20"/>
        </w:rPr>
        <w:t xml:space="preserve"> </w:t>
      </w:r>
    </w:p>
    <w:p w14:paraId="06738EDE" w14:textId="2F28FF8F" w:rsidR="00F332CC" w:rsidRPr="00B92F7F" w:rsidRDefault="00E71CAB" w:rsidP="00B92F7F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Summed up the electoral votes from each state </w:t>
      </w:r>
      <w:r w:rsidR="005244D9" w:rsidRPr="00885CDC">
        <w:rPr>
          <w:color w:val="000000" w:themeColor="text1"/>
          <w:sz w:val="20"/>
          <w:szCs w:val="20"/>
        </w:rPr>
        <w:t>whose</w:t>
      </w:r>
      <w:r w:rsidRPr="00885CDC">
        <w:rPr>
          <w:color w:val="000000" w:themeColor="text1"/>
          <w:sz w:val="20"/>
          <w:szCs w:val="20"/>
        </w:rPr>
        <w:t xml:space="preserve"> probability of voting </w:t>
      </w:r>
      <w:r w:rsidR="00885CDC">
        <w:rPr>
          <w:color w:val="000000" w:themeColor="text1"/>
          <w:sz w:val="20"/>
          <w:szCs w:val="20"/>
        </w:rPr>
        <w:t xml:space="preserve">for </w:t>
      </w:r>
      <w:r w:rsidRPr="00885CDC">
        <w:rPr>
          <w:color w:val="000000" w:themeColor="text1"/>
          <w:sz w:val="20"/>
          <w:szCs w:val="20"/>
        </w:rPr>
        <w:t xml:space="preserve">Donald Trump is greater than 0.5, the </w:t>
      </w:r>
      <w:r w:rsidR="00706762" w:rsidRPr="00885CDC">
        <w:rPr>
          <w:color w:val="000000" w:themeColor="text1"/>
          <w:sz w:val="20"/>
          <w:szCs w:val="20"/>
        </w:rPr>
        <w:t xml:space="preserve">accuracy of </w:t>
      </w:r>
      <w:r w:rsidR="00885CDC">
        <w:rPr>
          <w:color w:val="000000" w:themeColor="text1"/>
          <w:sz w:val="20"/>
          <w:szCs w:val="20"/>
        </w:rPr>
        <w:t xml:space="preserve">the </w:t>
      </w:r>
      <w:r w:rsidR="00706762" w:rsidRPr="00885CDC">
        <w:rPr>
          <w:color w:val="000000" w:themeColor="text1"/>
          <w:sz w:val="20"/>
          <w:szCs w:val="20"/>
        </w:rPr>
        <w:t xml:space="preserve">final </w:t>
      </w:r>
      <w:r w:rsidRPr="00885CDC">
        <w:rPr>
          <w:color w:val="000000" w:themeColor="text1"/>
          <w:sz w:val="20"/>
          <w:szCs w:val="20"/>
        </w:rPr>
        <w:t>prediction</w:t>
      </w:r>
      <w:r w:rsidR="00706762" w:rsidRPr="00885CDC">
        <w:rPr>
          <w:color w:val="000000" w:themeColor="text1"/>
          <w:sz w:val="20"/>
          <w:szCs w:val="20"/>
        </w:rPr>
        <w:t xml:space="preserve"> reached 89.3%</w:t>
      </w:r>
    </w:p>
    <w:p w14:paraId="10EF5985" w14:textId="77777777" w:rsidR="00B92F7F" w:rsidRPr="00B92F7F" w:rsidRDefault="00B92F7F" w:rsidP="00B92F7F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5E0F8D2C" w14:textId="45DC20F6" w:rsidR="00CE35BB" w:rsidRPr="00885CD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EXTRACURRICULAR EXPERIENCE</w:t>
      </w:r>
    </w:p>
    <w:p w14:paraId="303F4B7D" w14:textId="325E3FFB" w:rsidR="008D459B" w:rsidRPr="00885CDC" w:rsidRDefault="00DD3BD9" w:rsidP="00CE35BB">
      <w:pPr>
        <w:tabs>
          <w:tab w:val="right" w:pos="10080"/>
        </w:tabs>
        <w:rPr>
          <w:b/>
          <w:color w:val="000000" w:themeColor="text1"/>
          <w:sz w:val="20"/>
          <w:szCs w:val="20"/>
        </w:rPr>
      </w:pPr>
      <w:r w:rsidRPr="00885CDC">
        <w:rPr>
          <w:b/>
          <w:color w:val="000000" w:themeColor="text1"/>
          <w:sz w:val="20"/>
          <w:szCs w:val="20"/>
        </w:rPr>
        <w:t xml:space="preserve">University of Toronto </w:t>
      </w:r>
      <w:r w:rsidR="008D459B" w:rsidRPr="00885CDC">
        <w:rPr>
          <w:b/>
          <w:color w:val="000000" w:themeColor="text1"/>
          <w:sz w:val="20"/>
          <w:szCs w:val="20"/>
        </w:rPr>
        <w:t>Chinese Volunteer Association</w:t>
      </w:r>
      <w:bookmarkStart w:id="2" w:name="_Hlk75187505"/>
      <w:r w:rsidRPr="00885CDC">
        <w:rPr>
          <w:b/>
          <w:color w:val="000000" w:themeColor="text1"/>
          <w:sz w:val="20"/>
          <w:szCs w:val="20"/>
        </w:rPr>
        <w:t xml:space="preserve">                                           </w:t>
      </w:r>
      <w:r w:rsidR="008D459B" w:rsidRPr="00885CDC">
        <w:rPr>
          <w:b/>
          <w:color w:val="000000" w:themeColor="text1"/>
          <w:sz w:val="20"/>
          <w:szCs w:val="20"/>
        </w:rPr>
        <w:t>Toronto, Canada</w:t>
      </w:r>
      <w:bookmarkEnd w:id="2"/>
    </w:p>
    <w:p w14:paraId="073FD680" w14:textId="1299760B" w:rsidR="008D459B" w:rsidRPr="00885CDC" w:rsidRDefault="008D459B" w:rsidP="00CE35BB">
      <w:pPr>
        <w:tabs>
          <w:tab w:val="right" w:pos="10080"/>
        </w:tabs>
        <w:rPr>
          <w:color w:val="000000" w:themeColor="text1"/>
          <w:sz w:val="20"/>
          <w:szCs w:val="20"/>
        </w:rPr>
      </w:pPr>
      <w:r w:rsidRPr="00885CDC">
        <w:rPr>
          <w:i/>
          <w:iCs/>
          <w:color w:val="000000" w:themeColor="text1"/>
          <w:sz w:val="20"/>
          <w:szCs w:val="20"/>
        </w:rPr>
        <w:t>President</w:t>
      </w:r>
      <w:r w:rsidR="00DD3BD9" w:rsidRPr="00885CDC">
        <w:rPr>
          <w:color w:val="000000" w:themeColor="text1"/>
          <w:sz w:val="20"/>
          <w:szCs w:val="20"/>
        </w:rPr>
        <w:t xml:space="preserve">                                                                             </w:t>
      </w:r>
      <w:r w:rsidRPr="00885CDC">
        <w:rPr>
          <w:i/>
          <w:iCs/>
          <w:color w:val="000000" w:themeColor="text1"/>
          <w:sz w:val="20"/>
          <w:szCs w:val="20"/>
        </w:rPr>
        <w:t>Sep</w:t>
      </w:r>
      <w:r w:rsidR="00E20AAB" w:rsidRPr="00885CDC">
        <w:rPr>
          <w:i/>
          <w:iCs/>
          <w:color w:val="000000" w:themeColor="text1"/>
          <w:sz w:val="20"/>
          <w:szCs w:val="20"/>
        </w:rPr>
        <w:t>t.</w:t>
      </w:r>
      <w:r w:rsidRPr="00885CDC">
        <w:rPr>
          <w:i/>
          <w:iCs/>
          <w:color w:val="000000" w:themeColor="text1"/>
          <w:sz w:val="20"/>
          <w:szCs w:val="20"/>
        </w:rPr>
        <w:t xml:space="preserve"> 2019 - May 2020</w:t>
      </w:r>
    </w:p>
    <w:p w14:paraId="3714A90B" w14:textId="486CD067" w:rsidR="008D459B" w:rsidRPr="00885CDC" w:rsidRDefault="008D459B" w:rsidP="00780A7C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 xml:space="preserve">Initiated Reading Week Camping and Food Festival activities, cooperated with 7 departments, raised </w:t>
      </w:r>
      <w:r w:rsidR="00780A7C" w:rsidRPr="00885CDC">
        <w:rPr>
          <w:rFonts w:hint="eastAsia"/>
          <w:color w:val="000000" w:themeColor="text1"/>
          <w:sz w:val="20"/>
          <w:szCs w:val="20"/>
          <w:lang w:eastAsia="zh-CN"/>
        </w:rPr>
        <w:t>over</w:t>
      </w:r>
      <w:r w:rsidR="00780A7C" w:rsidRPr="00885CDC">
        <w:rPr>
          <w:color w:val="000000" w:themeColor="text1"/>
          <w:sz w:val="20"/>
          <w:szCs w:val="20"/>
          <w:lang w:eastAsia="zh-CN"/>
        </w:rPr>
        <w:t xml:space="preserve"> </w:t>
      </w:r>
      <w:r w:rsidRPr="00885CDC">
        <w:rPr>
          <w:color w:val="000000" w:themeColor="text1"/>
          <w:sz w:val="20"/>
          <w:szCs w:val="20"/>
        </w:rPr>
        <w:t>$3000 donations</w:t>
      </w:r>
    </w:p>
    <w:p w14:paraId="2BEFC6EF" w14:textId="603C5F70" w:rsidR="008D459B" w:rsidRPr="00B92F7F" w:rsidRDefault="00C97FBA" w:rsidP="00B92F7F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Volunteered to tutor high school students in China</w:t>
      </w:r>
      <w:r w:rsidR="008D459B" w:rsidRPr="00885CDC">
        <w:rPr>
          <w:color w:val="000000" w:themeColor="text1"/>
          <w:sz w:val="20"/>
          <w:szCs w:val="20"/>
        </w:rPr>
        <w:t>, organize</w:t>
      </w:r>
      <w:r w:rsidRPr="00885CDC">
        <w:rPr>
          <w:color w:val="000000" w:themeColor="text1"/>
          <w:sz w:val="20"/>
          <w:szCs w:val="20"/>
        </w:rPr>
        <w:t>d</w:t>
      </w:r>
      <w:r w:rsidR="008D459B" w:rsidRPr="00885CDC">
        <w:rPr>
          <w:color w:val="000000" w:themeColor="text1"/>
          <w:sz w:val="20"/>
          <w:szCs w:val="20"/>
        </w:rPr>
        <w:t xml:space="preserve"> </w:t>
      </w:r>
      <w:r w:rsidR="00E9549A" w:rsidRPr="00885CDC">
        <w:rPr>
          <w:color w:val="000000" w:themeColor="text1"/>
          <w:sz w:val="20"/>
          <w:szCs w:val="20"/>
        </w:rPr>
        <w:t>one-on-one</w:t>
      </w:r>
      <w:r w:rsidR="008D459B" w:rsidRPr="00885CDC">
        <w:rPr>
          <w:color w:val="000000" w:themeColor="text1"/>
          <w:sz w:val="20"/>
          <w:szCs w:val="20"/>
        </w:rPr>
        <w:t xml:space="preserve"> office hours, benefited </w:t>
      </w:r>
      <w:r w:rsidR="00E9549A" w:rsidRPr="00885CDC">
        <w:rPr>
          <w:color w:val="000000" w:themeColor="text1"/>
          <w:sz w:val="20"/>
          <w:szCs w:val="20"/>
        </w:rPr>
        <w:t xml:space="preserve">over </w:t>
      </w:r>
      <w:r w:rsidR="008D459B" w:rsidRPr="00885CDC">
        <w:rPr>
          <w:color w:val="000000" w:themeColor="text1"/>
          <w:sz w:val="20"/>
          <w:szCs w:val="20"/>
        </w:rPr>
        <w:t>50 students</w:t>
      </w:r>
    </w:p>
    <w:p w14:paraId="21E004F8" w14:textId="77777777" w:rsidR="00B92F7F" w:rsidRPr="00B92F7F" w:rsidRDefault="00B92F7F" w:rsidP="00B92F7F">
      <w:pPr>
        <w:tabs>
          <w:tab w:val="right" w:pos="10080"/>
        </w:tabs>
        <w:spacing w:line="72" w:lineRule="auto"/>
        <w:rPr>
          <w:i/>
          <w:iCs/>
          <w:color w:val="000000" w:themeColor="text1"/>
          <w:sz w:val="20"/>
          <w:szCs w:val="20"/>
          <w:lang w:eastAsia="zh-CN"/>
        </w:rPr>
      </w:pPr>
    </w:p>
    <w:p w14:paraId="2A1E7E3B" w14:textId="5610F6D8" w:rsidR="00DE4248" w:rsidRPr="00885CDC" w:rsidRDefault="00DE4248" w:rsidP="00DE4248">
      <w:pPr>
        <w:pBdr>
          <w:bottom w:val="single" w:sz="6" w:space="1" w:color="auto"/>
        </w:pBdr>
        <w:tabs>
          <w:tab w:val="right" w:pos="10080"/>
        </w:tabs>
        <w:rPr>
          <w:b/>
          <w:color w:val="000000" w:themeColor="text1"/>
          <w:sz w:val="22"/>
          <w:szCs w:val="22"/>
        </w:rPr>
      </w:pPr>
      <w:r w:rsidRPr="00885CDC">
        <w:rPr>
          <w:b/>
          <w:color w:val="000000" w:themeColor="text1"/>
          <w:sz w:val="22"/>
          <w:szCs w:val="22"/>
        </w:rPr>
        <w:t>INTERESTS</w:t>
      </w:r>
    </w:p>
    <w:p w14:paraId="376195F6" w14:textId="69A3A943" w:rsidR="005D707D" w:rsidRPr="00885CDC" w:rsidRDefault="008D459B" w:rsidP="002E45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 w:rsidRPr="00885CDC">
        <w:rPr>
          <w:color w:val="000000" w:themeColor="text1"/>
          <w:sz w:val="20"/>
          <w:szCs w:val="20"/>
        </w:rPr>
        <w:t>Interests: Scuba Diving (PADI Open Water &amp; Dry Suit Diver), rock-climbing, snowboard</w:t>
      </w:r>
    </w:p>
    <w:sectPr w:rsidR="005D707D" w:rsidRPr="00885CDC" w:rsidSect="00EB0FE0">
      <w:pgSz w:w="12240" w:h="15840"/>
      <w:pgMar w:top="907" w:right="964" w:bottom="90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2B59" w14:textId="77777777" w:rsidR="00912197" w:rsidRDefault="00912197" w:rsidP="00941EB2">
      <w:r>
        <w:separator/>
      </w:r>
    </w:p>
  </w:endnote>
  <w:endnote w:type="continuationSeparator" w:id="0">
    <w:p w14:paraId="590A6B33" w14:textId="77777777" w:rsidR="00912197" w:rsidRDefault="00912197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EA49" w14:textId="77777777" w:rsidR="00912197" w:rsidRDefault="00912197" w:rsidP="00941EB2">
      <w:r>
        <w:separator/>
      </w:r>
    </w:p>
  </w:footnote>
  <w:footnote w:type="continuationSeparator" w:id="0">
    <w:p w14:paraId="6F4AD747" w14:textId="77777777" w:rsidR="00912197" w:rsidRDefault="00912197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01DA6"/>
    <w:rsid w:val="00012934"/>
    <w:rsid w:val="00022900"/>
    <w:rsid w:val="0002334F"/>
    <w:rsid w:val="000245A3"/>
    <w:rsid w:val="00030616"/>
    <w:rsid w:val="000338D4"/>
    <w:rsid w:val="000372D9"/>
    <w:rsid w:val="00045E8F"/>
    <w:rsid w:val="00055758"/>
    <w:rsid w:val="000613C6"/>
    <w:rsid w:val="000648A7"/>
    <w:rsid w:val="000753A5"/>
    <w:rsid w:val="00077831"/>
    <w:rsid w:val="0008190A"/>
    <w:rsid w:val="00085946"/>
    <w:rsid w:val="00097D62"/>
    <w:rsid w:val="000B1C71"/>
    <w:rsid w:val="000B65E4"/>
    <w:rsid w:val="000C527F"/>
    <w:rsid w:val="000C704D"/>
    <w:rsid w:val="000D1F4A"/>
    <w:rsid w:val="000D2BF6"/>
    <w:rsid w:val="000D4E5F"/>
    <w:rsid w:val="000D7712"/>
    <w:rsid w:val="000E33DA"/>
    <w:rsid w:val="000E4716"/>
    <w:rsid w:val="000E63E0"/>
    <w:rsid w:val="000E6B26"/>
    <w:rsid w:val="000F1821"/>
    <w:rsid w:val="000F4ADA"/>
    <w:rsid w:val="000F4E54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6A10"/>
    <w:rsid w:val="00137847"/>
    <w:rsid w:val="00147E13"/>
    <w:rsid w:val="00153DB2"/>
    <w:rsid w:val="001545CF"/>
    <w:rsid w:val="001577A2"/>
    <w:rsid w:val="001613F9"/>
    <w:rsid w:val="0016429A"/>
    <w:rsid w:val="0016443A"/>
    <w:rsid w:val="001676FB"/>
    <w:rsid w:val="001713BC"/>
    <w:rsid w:val="001818D5"/>
    <w:rsid w:val="00182C1A"/>
    <w:rsid w:val="001852B5"/>
    <w:rsid w:val="001920CC"/>
    <w:rsid w:val="00193E93"/>
    <w:rsid w:val="00196E73"/>
    <w:rsid w:val="001A3371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0B84"/>
    <w:rsid w:val="00211B4D"/>
    <w:rsid w:val="00212848"/>
    <w:rsid w:val="002134EA"/>
    <w:rsid w:val="00214F21"/>
    <w:rsid w:val="0021723D"/>
    <w:rsid w:val="002251EC"/>
    <w:rsid w:val="00227B04"/>
    <w:rsid w:val="002329F9"/>
    <w:rsid w:val="00233036"/>
    <w:rsid w:val="00244558"/>
    <w:rsid w:val="00247CF4"/>
    <w:rsid w:val="00254AA4"/>
    <w:rsid w:val="00265A59"/>
    <w:rsid w:val="002663F0"/>
    <w:rsid w:val="002671F4"/>
    <w:rsid w:val="002738CA"/>
    <w:rsid w:val="002829A5"/>
    <w:rsid w:val="00291EDE"/>
    <w:rsid w:val="00296D3A"/>
    <w:rsid w:val="002A4D9C"/>
    <w:rsid w:val="002A67AE"/>
    <w:rsid w:val="002B14E7"/>
    <w:rsid w:val="002B7FFD"/>
    <w:rsid w:val="002C589E"/>
    <w:rsid w:val="002D118B"/>
    <w:rsid w:val="002E45B0"/>
    <w:rsid w:val="002F3823"/>
    <w:rsid w:val="00302580"/>
    <w:rsid w:val="0030427E"/>
    <w:rsid w:val="00311568"/>
    <w:rsid w:val="003152FE"/>
    <w:rsid w:val="003155AB"/>
    <w:rsid w:val="00315C1B"/>
    <w:rsid w:val="00316C4C"/>
    <w:rsid w:val="0031760D"/>
    <w:rsid w:val="00320849"/>
    <w:rsid w:val="00335847"/>
    <w:rsid w:val="003464EA"/>
    <w:rsid w:val="00350208"/>
    <w:rsid w:val="00350BF2"/>
    <w:rsid w:val="00355FC9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951F1"/>
    <w:rsid w:val="004A588E"/>
    <w:rsid w:val="004A6B00"/>
    <w:rsid w:val="004A7999"/>
    <w:rsid w:val="004B559B"/>
    <w:rsid w:val="004C1E67"/>
    <w:rsid w:val="004C6F90"/>
    <w:rsid w:val="004E1E0F"/>
    <w:rsid w:val="004E57CF"/>
    <w:rsid w:val="004F3083"/>
    <w:rsid w:val="005018CB"/>
    <w:rsid w:val="0050480A"/>
    <w:rsid w:val="005124D9"/>
    <w:rsid w:val="00514136"/>
    <w:rsid w:val="005244D9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B6545"/>
    <w:rsid w:val="005C2ECA"/>
    <w:rsid w:val="005D4E74"/>
    <w:rsid w:val="005D6CD6"/>
    <w:rsid w:val="005D707D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872D5"/>
    <w:rsid w:val="006901CD"/>
    <w:rsid w:val="00690463"/>
    <w:rsid w:val="006A4C81"/>
    <w:rsid w:val="006B08DF"/>
    <w:rsid w:val="006C18F2"/>
    <w:rsid w:val="006C2047"/>
    <w:rsid w:val="006C3A2C"/>
    <w:rsid w:val="006C6A19"/>
    <w:rsid w:val="006E30DC"/>
    <w:rsid w:val="006F0F85"/>
    <w:rsid w:val="006F296F"/>
    <w:rsid w:val="006F4A32"/>
    <w:rsid w:val="006F546E"/>
    <w:rsid w:val="00706762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0A7C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14F"/>
    <w:rsid w:val="007C7E43"/>
    <w:rsid w:val="007E0463"/>
    <w:rsid w:val="007E301B"/>
    <w:rsid w:val="007E78DF"/>
    <w:rsid w:val="007F3F72"/>
    <w:rsid w:val="007F6FEA"/>
    <w:rsid w:val="00804DD1"/>
    <w:rsid w:val="00805C90"/>
    <w:rsid w:val="00807328"/>
    <w:rsid w:val="00812ABE"/>
    <w:rsid w:val="00813AC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1F2D"/>
    <w:rsid w:val="008828B4"/>
    <w:rsid w:val="008840F7"/>
    <w:rsid w:val="00885CDC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12197"/>
    <w:rsid w:val="009223B6"/>
    <w:rsid w:val="0092415B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A79BD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95B3F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33C8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2F7F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1885"/>
    <w:rsid w:val="00C03195"/>
    <w:rsid w:val="00C03DAC"/>
    <w:rsid w:val="00C12361"/>
    <w:rsid w:val="00C17B0F"/>
    <w:rsid w:val="00C2088E"/>
    <w:rsid w:val="00C24793"/>
    <w:rsid w:val="00C255C6"/>
    <w:rsid w:val="00C31943"/>
    <w:rsid w:val="00C3219D"/>
    <w:rsid w:val="00C327DA"/>
    <w:rsid w:val="00C33DDA"/>
    <w:rsid w:val="00C34681"/>
    <w:rsid w:val="00C3548F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4A38"/>
    <w:rsid w:val="00C77CC7"/>
    <w:rsid w:val="00C97FBA"/>
    <w:rsid w:val="00CA0BF3"/>
    <w:rsid w:val="00CA2517"/>
    <w:rsid w:val="00CA4774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E35B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772E5"/>
    <w:rsid w:val="00D85B85"/>
    <w:rsid w:val="00D905F3"/>
    <w:rsid w:val="00D91767"/>
    <w:rsid w:val="00D968EF"/>
    <w:rsid w:val="00D97B3A"/>
    <w:rsid w:val="00DA104E"/>
    <w:rsid w:val="00DA3474"/>
    <w:rsid w:val="00DB1FC3"/>
    <w:rsid w:val="00DB35F9"/>
    <w:rsid w:val="00DB58C9"/>
    <w:rsid w:val="00DC187D"/>
    <w:rsid w:val="00DC1898"/>
    <w:rsid w:val="00DC5993"/>
    <w:rsid w:val="00DC7308"/>
    <w:rsid w:val="00DD11EF"/>
    <w:rsid w:val="00DD3BD9"/>
    <w:rsid w:val="00DE0041"/>
    <w:rsid w:val="00DE1880"/>
    <w:rsid w:val="00DE3BDE"/>
    <w:rsid w:val="00DE4248"/>
    <w:rsid w:val="00DE6622"/>
    <w:rsid w:val="00DE7DC6"/>
    <w:rsid w:val="00DF46C4"/>
    <w:rsid w:val="00E125D5"/>
    <w:rsid w:val="00E13A6D"/>
    <w:rsid w:val="00E16FDA"/>
    <w:rsid w:val="00E20AAB"/>
    <w:rsid w:val="00E226F3"/>
    <w:rsid w:val="00E2391C"/>
    <w:rsid w:val="00E25EBD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90EC2"/>
    <w:rsid w:val="00E9549A"/>
    <w:rsid w:val="00EA61C5"/>
    <w:rsid w:val="00EA68D3"/>
    <w:rsid w:val="00EA6C1E"/>
    <w:rsid w:val="00EA6DC5"/>
    <w:rsid w:val="00EB0FE0"/>
    <w:rsid w:val="00EB2257"/>
    <w:rsid w:val="00EB5F82"/>
    <w:rsid w:val="00EC182D"/>
    <w:rsid w:val="00EC1AD0"/>
    <w:rsid w:val="00EC351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18D"/>
    <w:rsid w:val="00F215BD"/>
    <w:rsid w:val="00F24CD8"/>
    <w:rsid w:val="00F31E98"/>
    <w:rsid w:val="00F31FDC"/>
    <w:rsid w:val="00F332CC"/>
    <w:rsid w:val="00F35C28"/>
    <w:rsid w:val="00F4274F"/>
    <w:rsid w:val="00F47A11"/>
    <w:rsid w:val="00F5661F"/>
    <w:rsid w:val="00F71749"/>
    <w:rsid w:val="00F75BCA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E6B84"/>
    <w:rsid w:val="00FF2724"/>
    <w:rsid w:val="00FF2CA1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F72"/>
    <w:rPr>
      <w:rFonts w:ascii="Times New Roman" w:eastAsia="SimSun" w:hAnsi="Times New Roman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72"/>
    <w:rPr>
      <w:rFonts w:ascii="Times New Roman" w:eastAsia="SimSun" w:hAnsi="Times New Roman" w:cs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AA5BCF"/>
    <w:rPr>
      <w:rFonts w:ascii="Times New Roman" w:eastAsia="SimSu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9</cp:revision>
  <cp:lastPrinted>2023-01-29T23:21:00Z</cp:lastPrinted>
  <dcterms:created xsi:type="dcterms:W3CDTF">2023-02-03T05:26:00Z</dcterms:created>
  <dcterms:modified xsi:type="dcterms:W3CDTF">2023-02-03T05:53:00Z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