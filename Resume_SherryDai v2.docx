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6963" w14:textId="77777777" w:rsidR="009F65ED" w:rsidRPr="00A91F1C" w:rsidRDefault="009F65ED" w:rsidP="006C3A2C">
      <w:pPr>
        <w:pStyle w:val="Header"/>
        <w:tabs>
          <w:tab w:val="left" w:pos="9270"/>
        </w:tabs>
        <w:spacing w:afterLines="10" w:after="24" w:line="192" w:lineRule="auto"/>
        <w:ind w:right="272"/>
        <w:jc w:val="center"/>
        <w:rPr>
          <w:b/>
          <w:bCs/>
          <w:sz w:val="40"/>
          <w:szCs w:val="40"/>
          <w:lang w:eastAsia="zh-CN"/>
        </w:rPr>
      </w:pPr>
      <w:r w:rsidRPr="00A91F1C">
        <w:rPr>
          <w:b/>
          <w:bCs/>
          <w:sz w:val="40"/>
          <w:szCs w:val="40"/>
          <w:lang w:eastAsia="zh-CN"/>
        </w:rPr>
        <w:t>Shilun (Sherry) Dai</w:t>
      </w:r>
    </w:p>
    <w:p w14:paraId="69233EC8" w14:textId="3F5B27D6" w:rsidR="009F65ED" w:rsidRPr="002134EA" w:rsidRDefault="009F65ED" w:rsidP="002134EA">
      <w:pPr>
        <w:pStyle w:val="Header"/>
        <w:tabs>
          <w:tab w:val="left" w:pos="9270"/>
        </w:tabs>
        <w:ind w:right="272"/>
        <w:jc w:val="center"/>
        <w:rPr>
          <w:bCs/>
        </w:rPr>
      </w:pPr>
      <w:r>
        <w:rPr>
          <w:bCs/>
          <w:noProof/>
          <w:lang w:eastAsia="zh-CN"/>
        </w:rPr>
        <w:t xml:space="preserve">+1 </w:t>
      </w:r>
      <w:r w:rsidRPr="00A91F1C">
        <w:rPr>
          <w:bCs/>
          <w:noProof/>
          <w:lang w:eastAsia="zh-CN"/>
        </w:rPr>
        <w:t xml:space="preserve">(647) 679-6669 | </w:t>
      </w:r>
      <w:hyperlink r:id="rId9" w:history="1">
        <w:r w:rsidR="006C3A2C" w:rsidRPr="00337923">
          <w:rPr>
            <w:rStyle w:val="Hyperlink"/>
            <w:bCs/>
            <w:noProof/>
            <w:lang w:eastAsia="zh-CN"/>
          </w:rPr>
          <w:t>sherry.sl.dai@gmail.com</w:t>
        </w:r>
      </w:hyperlink>
      <w:r w:rsidRPr="00715921">
        <w:rPr>
          <w:rStyle w:val="Hyperlink"/>
          <w:bCs/>
          <w:noProof/>
          <w:color w:val="000000" w:themeColor="text1"/>
          <w:u w:val="none"/>
          <w:lang w:eastAsia="zh-CN"/>
        </w:rPr>
        <w:t xml:space="preserve"> | LinkedIn: </w:t>
      </w:r>
      <w:hyperlink r:id="rId10" w:history="1">
        <w:r w:rsidRPr="00A91F1C">
          <w:rPr>
            <w:rStyle w:val="Hyperlink"/>
            <w:bCs/>
            <w:noProof/>
            <w:lang w:eastAsia="zh-CN"/>
          </w:rPr>
          <w:t>Shilun (Sherry) Dai</w:t>
        </w:r>
      </w:hyperlink>
    </w:p>
    <w:p w14:paraId="082C72D6" w14:textId="77777777" w:rsidR="009F65ED" w:rsidRPr="00A91F1C" w:rsidRDefault="009F65ED" w:rsidP="009F65ED">
      <w:pPr>
        <w:pStyle w:val="Header"/>
        <w:tabs>
          <w:tab w:val="clear" w:pos="8640"/>
          <w:tab w:val="right" w:pos="9810"/>
        </w:tabs>
        <w:ind w:right="272"/>
        <w:rPr>
          <w:bCs/>
          <w:sz w:val="22"/>
          <w:szCs w:val="22"/>
          <w:lang w:eastAsia="zh-CN"/>
        </w:rPr>
      </w:pPr>
      <w:r w:rsidRPr="00A91F1C"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D15DC4" wp14:editId="6906F647">
                <wp:simplePos x="0" y="0"/>
                <wp:positionH relativeFrom="column">
                  <wp:posOffset>-15875</wp:posOffset>
                </wp:positionH>
                <wp:positionV relativeFrom="paragraph">
                  <wp:posOffset>163195</wp:posOffset>
                </wp:positionV>
                <wp:extent cx="6410325" cy="635"/>
                <wp:effectExtent l="12700" t="13970" r="6350" b="1397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721CE" id="AutoShape 2" o:spid="_x0000_s1026" type="#_x0000_t32" style="position:absolute;left:0;text-align:left;margin-left:-1.25pt;margin-top:12.85pt;width:504.75pt;height:.0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"/>
            </w:pict>
          </mc:Fallback>
        </mc:AlternateContent>
      </w:r>
      <w:r w:rsidRPr="00A91F1C">
        <w:rPr>
          <w:b/>
          <w:sz w:val="22"/>
          <w:szCs w:val="22"/>
        </w:rPr>
        <w:t>EDUCATION</w:t>
      </w:r>
    </w:p>
    <w:p w14:paraId="2C3E3464" w14:textId="77777777" w:rsidR="009F65ED" w:rsidRPr="00A91F1C" w:rsidRDefault="009F65ED" w:rsidP="009F65ED">
      <w:pPr>
        <w:tabs>
          <w:tab w:val="right" w:pos="10080"/>
        </w:tabs>
        <w:spacing w:beforeLines="30" w:before="72"/>
        <w:rPr>
          <w:b/>
          <w:sz w:val="20"/>
          <w:szCs w:val="20"/>
          <w:lang w:eastAsia="zh-CN"/>
        </w:rPr>
      </w:pPr>
      <w:r w:rsidRPr="00A91F1C">
        <w:rPr>
          <w:b/>
          <w:sz w:val="20"/>
          <w:szCs w:val="20"/>
          <w:lang w:eastAsia="zh-CN"/>
        </w:rPr>
        <w:t>Department of Statistics, University of Toronto</w:t>
      </w:r>
      <w:r w:rsidRPr="00A91F1C">
        <w:rPr>
          <w:b/>
          <w:sz w:val="20"/>
          <w:szCs w:val="20"/>
          <w:lang w:eastAsia="zh-CN"/>
        </w:rPr>
        <w:tab/>
        <w:t>Toronto, ON</w:t>
      </w:r>
    </w:p>
    <w:p w14:paraId="696CA017" w14:textId="4E1FD370" w:rsidR="009F65ED" w:rsidRDefault="009F65ED" w:rsidP="009F65ED">
      <w:pPr>
        <w:tabs>
          <w:tab w:val="right" w:pos="10080"/>
        </w:tabs>
        <w:rPr>
          <w:i/>
          <w:iCs/>
          <w:sz w:val="20"/>
          <w:szCs w:val="20"/>
          <w:lang w:eastAsia="zh-CN"/>
        </w:rPr>
      </w:pPr>
      <w:commentRangeStart w:id="0"/>
      <w:r w:rsidRPr="00A91F1C">
        <w:rPr>
          <w:i/>
          <w:iCs/>
          <w:sz w:val="20"/>
          <w:szCs w:val="20"/>
          <w:lang w:eastAsia="zh-CN"/>
        </w:rPr>
        <w:t>Bachelor of Science, A</w:t>
      </w:r>
      <w:r w:rsidRPr="00A91F1C">
        <w:rPr>
          <w:bCs/>
          <w:i/>
          <w:iCs/>
          <w:sz w:val="20"/>
          <w:szCs w:val="20"/>
          <w:lang w:eastAsia="zh-CN"/>
        </w:rPr>
        <w:t>ctuarial Science Specialist and Statistic Science Major</w:t>
      </w:r>
      <w:commentRangeEnd w:id="0"/>
      <w:r w:rsidR="00754F72">
        <w:rPr>
          <w:rStyle w:val="CommentReference"/>
        </w:rPr>
        <w:commentReference w:id="0"/>
      </w:r>
      <w:r w:rsidRPr="00A91F1C">
        <w:rPr>
          <w:b/>
          <w:sz w:val="20"/>
          <w:szCs w:val="20"/>
          <w:lang w:eastAsia="zh-CN"/>
        </w:rPr>
        <w:tab/>
      </w:r>
      <w:r w:rsidRPr="00A91F1C">
        <w:rPr>
          <w:i/>
          <w:iCs/>
          <w:sz w:val="20"/>
          <w:szCs w:val="20"/>
        </w:rPr>
        <w:t>S</w:t>
      </w:r>
      <w:r w:rsidRPr="00A91F1C">
        <w:rPr>
          <w:i/>
          <w:iCs/>
          <w:sz w:val="20"/>
          <w:szCs w:val="20"/>
          <w:lang w:eastAsia="zh-CN"/>
        </w:rPr>
        <w:t>ep 2018 - Apr 2023</w:t>
      </w:r>
    </w:p>
    <w:p w14:paraId="35FF5C69" w14:textId="2D792838" w:rsidR="002134EA" w:rsidRPr="002134EA" w:rsidRDefault="002134EA" w:rsidP="009F65ED">
      <w:pPr>
        <w:tabs>
          <w:tab w:val="right" w:pos="10080"/>
        </w:tabs>
        <w:rPr>
          <w:sz w:val="20"/>
          <w:szCs w:val="20"/>
          <w:lang w:val="en-CA" w:eastAsia="zh-CN"/>
        </w:rPr>
      </w:pPr>
      <w:r>
        <w:rPr>
          <w:sz w:val="20"/>
          <w:szCs w:val="20"/>
          <w:lang w:eastAsia="zh-CN"/>
        </w:rPr>
        <w:t xml:space="preserve">Courses: Programming in </w:t>
      </w:r>
      <w:r w:rsidRPr="002134EA">
        <w:rPr>
          <w:sz w:val="20"/>
          <w:szCs w:val="20"/>
          <w:lang w:eastAsia="zh-CN"/>
        </w:rPr>
        <w:t>Python</w:t>
      </w:r>
      <w:del w:id="1" w:author="qr2133" w:date="2023-01-30T16:23:00Z">
        <w:r w:rsidR="00FF2724" w:rsidDel="00210B84">
          <w:rPr>
            <w:sz w:val="20"/>
            <w:szCs w:val="20"/>
            <w:lang w:eastAsia="zh-CN"/>
          </w:rPr>
          <w:delText>,</w:delText>
        </w:r>
        <w:r w:rsidRPr="002134EA" w:rsidDel="00210B84">
          <w:rPr>
            <w:sz w:val="20"/>
            <w:szCs w:val="20"/>
            <w:lang w:eastAsia="zh-CN"/>
          </w:rPr>
          <w:delText xml:space="preserve"> R</w:delText>
        </w:r>
        <w:r w:rsidR="00FF2724" w:rsidDel="00210B84">
          <w:rPr>
            <w:sz w:val="20"/>
            <w:szCs w:val="20"/>
            <w:lang w:eastAsia="zh-CN"/>
          </w:rPr>
          <w:delText xml:space="preserve"> and SAS</w:delText>
        </w:r>
      </w:del>
      <w:ins w:id="2" w:author="qr2133" w:date="2023-01-30T16:24:00Z">
        <w:r w:rsidR="00210B84">
          <w:rPr>
            <w:sz w:val="20"/>
            <w:szCs w:val="20"/>
            <w:lang w:eastAsia="zh-CN"/>
          </w:rPr>
          <w:t>,</w:t>
        </w:r>
        <w:r w:rsidR="00210B84" w:rsidRPr="00210B84">
          <w:rPr>
            <w:sz w:val="20"/>
            <w:szCs w:val="20"/>
            <w:lang w:eastAsia="zh-CN"/>
          </w:rPr>
          <w:t xml:space="preserve"> </w:t>
        </w:r>
        <w:r w:rsidR="00210B84">
          <w:rPr>
            <w:sz w:val="20"/>
            <w:szCs w:val="20"/>
            <w:lang w:eastAsia="zh-CN"/>
          </w:rPr>
          <w:t>Data Structures</w:t>
        </w:r>
      </w:ins>
      <w:r w:rsidRPr="002134EA">
        <w:rPr>
          <w:sz w:val="20"/>
          <w:szCs w:val="20"/>
          <w:lang w:eastAsia="zh-CN"/>
        </w:rPr>
        <w:t xml:space="preserve">, Machine Learning, </w:t>
      </w:r>
      <w:r>
        <w:rPr>
          <w:sz w:val="20"/>
          <w:szCs w:val="20"/>
          <w:lang w:eastAsia="zh-CN"/>
        </w:rPr>
        <w:t>T</w:t>
      </w:r>
      <w:r w:rsidRPr="002134EA">
        <w:rPr>
          <w:sz w:val="20"/>
          <w:szCs w:val="20"/>
          <w:lang w:eastAsia="zh-CN"/>
        </w:rPr>
        <w:t xml:space="preserve">ime </w:t>
      </w:r>
      <w:r>
        <w:rPr>
          <w:sz w:val="20"/>
          <w:szCs w:val="20"/>
          <w:lang w:eastAsia="zh-CN"/>
        </w:rPr>
        <w:t>S</w:t>
      </w:r>
      <w:r w:rsidRPr="002134EA">
        <w:rPr>
          <w:sz w:val="20"/>
          <w:szCs w:val="20"/>
          <w:lang w:eastAsia="zh-CN"/>
        </w:rPr>
        <w:t xml:space="preserve">eries, </w:t>
      </w:r>
      <w:r>
        <w:rPr>
          <w:sz w:val="20"/>
          <w:szCs w:val="20"/>
          <w:lang w:eastAsia="zh-CN"/>
        </w:rPr>
        <w:t>S</w:t>
      </w:r>
      <w:r w:rsidRPr="002134EA">
        <w:rPr>
          <w:sz w:val="20"/>
          <w:szCs w:val="20"/>
          <w:lang w:eastAsia="zh-CN"/>
        </w:rPr>
        <w:t xml:space="preserve">tochastic </w:t>
      </w:r>
      <w:r>
        <w:rPr>
          <w:sz w:val="20"/>
          <w:szCs w:val="20"/>
          <w:lang w:eastAsia="zh-CN"/>
        </w:rPr>
        <w:t>P</w:t>
      </w:r>
      <w:r w:rsidRPr="002134EA">
        <w:rPr>
          <w:sz w:val="20"/>
          <w:szCs w:val="20"/>
          <w:lang w:eastAsia="zh-CN"/>
        </w:rPr>
        <w:t>rocess</w:t>
      </w:r>
      <w:ins w:id="3" w:author="qr2133" w:date="2023-01-30T16:23:00Z">
        <w:r w:rsidR="00210B84">
          <w:rPr>
            <w:sz w:val="20"/>
            <w:szCs w:val="20"/>
            <w:lang w:eastAsia="zh-CN"/>
          </w:rPr>
          <w:t>es</w:t>
        </w:r>
      </w:ins>
      <w:r w:rsidRPr="002134EA">
        <w:rPr>
          <w:sz w:val="20"/>
          <w:szCs w:val="20"/>
          <w:lang w:eastAsia="zh-CN"/>
        </w:rPr>
        <w:t xml:space="preserve">, </w:t>
      </w:r>
      <w:r>
        <w:rPr>
          <w:sz w:val="20"/>
          <w:szCs w:val="20"/>
          <w:lang w:eastAsia="zh-CN"/>
        </w:rPr>
        <w:t>Asset</w:t>
      </w:r>
      <w:r w:rsidRPr="002134EA">
        <w:rPr>
          <w:sz w:val="20"/>
          <w:szCs w:val="20"/>
          <w:lang w:eastAsia="zh-CN"/>
        </w:rPr>
        <w:t xml:space="preserve"> pricing</w:t>
      </w:r>
    </w:p>
    <w:p w14:paraId="0746824D" w14:textId="77777777" w:rsidR="009F65ED" w:rsidRPr="00A91F1C" w:rsidRDefault="009F65ED" w:rsidP="00F332CC">
      <w:pPr>
        <w:tabs>
          <w:tab w:val="right" w:pos="10080"/>
        </w:tabs>
        <w:spacing w:line="72" w:lineRule="auto"/>
        <w:rPr>
          <w:i/>
          <w:iCs/>
          <w:sz w:val="20"/>
          <w:szCs w:val="20"/>
          <w:lang w:eastAsia="zh-CN"/>
        </w:rPr>
      </w:pPr>
      <w:bookmarkStart w:id="4" w:name="_Hlk125908974"/>
    </w:p>
    <w:bookmarkEnd w:id="4"/>
    <w:p w14:paraId="370185B0" w14:textId="77777777" w:rsidR="009F65ED" w:rsidRPr="00F332CC" w:rsidRDefault="009F65ED" w:rsidP="00F332CC">
      <w:pPr>
        <w:pStyle w:val="Header"/>
        <w:tabs>
          <w:tab w:val="clear" w:pos="8640"/>
          <w:tab w:val="right" w:pos="9810"/>
        </w:tabs>
        <w:ind w:right="272"/>
        <w:rPr>
          <w:b/>
          <w:sz w:val="22"/>
          <w:szCs w:val="22"/>
        </w:rPr>
      </w:pPr>
      <w:r w:rsidRPr="00A91F1C">
        <w:rPr>
          <w:b/>
          <w:sz w:val="22"/>
          <w:szCs w:val="22"/>
        </w:rPr>
        <w:t>P</w:t>
      </w:r>
      <w:r w:rsidRPr="00F332CC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22E5F9" wp14:editId="14DD55AE">
                <wp:simplePos x="0" y="0"/>
                <wp:positionH relativeFrom="column">
                  <wp:posOffset>-15875</wp:posOffset>
                </wp:positionH>
                <wp:positionV relativeFrom="paragraph">
                  <wp:posOffset>162560</wp:posOffset>
                </wp:positionV>
                <wp:extent cx="6410325" cy="635"/>
                <wp:effectExtent l="12700" t="8255" r="6350" b="10160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04479" id="AutoShape 3" o:spid="_x0000_s1026" type="#_x0000_t32" style="position:absolute;left:0;text-align:left;margin-left:-1.25pt;margin-top:12.8pt;width:504.75pt;height:.0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"/>
            </w:pict>
          </mc:Fallback>
        </mc:AlternateContent>
      </w:r>
      <w:r w:rsidRPr="00A91F1C">
        <w:rPr>
          <w:b/>
          <w:sz w:val="22"/>
          <w:szCs w:val="22"/>
        </w:rPr>
        <w:t>ROFESSIONAL EXPERIENCE</w:t>
      </w:r>
    </w:p>
    <w:p w14:paraId="5C232407" w14:textId="2352F871" w:rsidR="009760B0" w:rsidRPr="009F65ED" w:rsidRDefault="009760B0" w:rsidP="009760B0">
      <w:pPr>
        <w:pStyle w:val="1"/>
        <w:spacing w:beforeLines="30" w:before="72"/>
      </w:pPr>
      <w:r w:rsidRPr="009F65ED">
        <w:t>Munich Re</w:t>
      </w:r>
      <w:r w:rsidRPr="009F65ED">
        <w:rPr>
          <w:rFonts w:hint="eastAsia"/>
        </w:rPr>
        <w:t>insurance Company of Canada</w:t>
      </w:r>
      <w:r w:rsidRPr="009F65ED">
        <w:tab/>
      </w:r>
      <w:r w:rsidR="005244D9">
        <w:t xml:space="preserve"> </w:t>
      </w:r>
      <w:r w:rsidRPr="009F65ED">
        <w:t>Toronto, Canada</w:t>
      </w:r>
    </w:p>
    <w:p w14:paraId="4B2A0911" w14:textId="50A349CC" w:rsidR="009760B0" w:rsidRPr="009F65ED" w:rsidRDefault="009760B0" w:rsidP="009760B0">
      <w:pPr>
        <w:pStyle w:val="1"/>
        <w:spacing w:beforeLines="0" w:before="0"/>
        <w:rPr>
          <w:b w:val="0"/>
          <w:i/>
          <w:iCs/>
        </w:rPr>
      </w:pPr>
      <w:r w:rsidRPr="009F65ED">
        <w:rPr>
          <w:b w:val="0"/>
          <w:i/>
          <w:iCs/>
          <w:lang w:eastAsia="en-US"/>
        </w:rPr>
        <w:t xml:space="preserve">Actuarial Co-op – Property &amp; </w:t>
      </w:r>
      <w:r w:rsidR="00A95B3F">
        <w:rPr>
          <w:b w:val="0"/>
          <w:i/>
          <w:iCs/>
          <w:lang w:eastAsia="en-US"/>
        </w:rPr>
        <w:t>C</w:t>
      </w:r>
      <w:r w:rsidRPr="009F65ED">
        <w:rPr>
          <w:b w:val="0"/>
          <w:i/>
          <w:iCs/>
          <w:lang w:eastAsia="en-US"/>
        </w:rPr>
        <w:t xml:space="preserve">asualty Reserving </w:t>
      </w:r>
      <w:r w:rsidR="00A95B3F">
        <w:rPr>
          <w:b w:val="0"/>
          <w:i/>
          <w:iCs/>
          <w:lang w:eastAsia="en-US"/>
        </w:rPr>
        <w:t>-</w:t>
      </w:r>
      <w:r w:rsidRPr="009F65ED">
        <w:rPr>
          <w:b w:val="0"/>
          <w:i/>
          <w:iCs/>
          <w:lang w:eastAsia="en-US"/>
        </w:rPr>
        <w:t xml:space="preserve"> </w:t>
      </w:r>
      <w:r w:rsidRPr="009F65ED">
        <w:rPr>
          <w:b w:val="0"/>
          <w:i/>
          <w:iCs/>
        </w:rPr>
        <w:t xml:space="preserve">IFRS 17 </w:t>
      </w:r>
      <w:r w:rsidRPr="009F65ED">
        <w:rPr>
          <w:b w:val="0"/>
          <w:i/>
          <w:iCs/>
          <w:lang w:eastAsia="en-US"/>
        </w:rPr>
        <w:t>Team</w:t>
      </w:r>
      <w:r w:rsidRPr="009F65ED">
        <w:rPr>
          <w:b w:val="0"/>
          <w:i/>
          <w:iCs/>
          <w:lang w:eastAsia="en-US"/>
        </w:rPr>
        <w:tab/>
      </w:r>
      <w:r w:rsidR="005244D9">
        <w:rPr>
          <w:b w:val="0"/>
          <w:i/>
          <w:iCs/>
          <w:lang w:eastAsia="en-US"/>
        </w:rPr>
        <w:t xml:space="preserve">   </w:t>
      </w:r>
      <w:r w:rsidRPr="009F65ED">
        <w:rPr>
          <w:rFonts w:hint="eastAsia"/>
          <w:b w:val="0"/>
          <w:i/>
          <w:iCs/>
        </w:rPr>
        <w:t>Sept. 2022 - Apr. 2023</w:t>
      </w:r>
    </w:p>
    <w:p w14:paraId="7491CFC7" w14:textId="3A22E085" w:rsidR="00001DA6" w:rsidRPr="00E25EBD" w:rsidRDefault="00001DA6" w:rsidP="00E25EBD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001DA6">
        <w:rPr>
          <w:sz w:val="20"/>
          <w:szCs w:val="20"/>
        </w:rPr>
        <w:t>Collaborated</w:t>
      </w:r>
      <w:r>
        <w:rPr>
          <w:sz w:val="20"/>
          <w:szCs w:val="20"/>
        </w:rPr>
        <w:t xml:space="preserve"> </w:t>
      </w:r>
      <w:r w:rsidRPr="00001DA6">
        <w:rPr>
          <w:sz w:val="20"/>
          <w:szCs w:val="20"/>
        </w:rPr>
        <w:t xml:space="preserve">with </w:t>
      </w:r>
      <w:r w:rsidR="00CA4774">
        <w:rPr>
          <w:sz w:val="20"/>
          <w:szCs w:val="20"/>
        </w:rPr>
        <w:t>A</w:t>
      </w:r>
      <w:r w:rsidRPr="00001DA6">
        <w:rPr>
          <w:sz w:val="20"/>
          <w:szCs w:val="20"/>
        </w:rPr>
        <w:t xml:space="preserve">ccounting and </w:t>
      </w:r>
      <w:r w:rsidR="00CA4774">
        <w:rPr>
          <w:sz w:val="20"/>
          <w:szCs w:val="20"/>
        </w:rPr>
        <w:t>C</w:t>
      </w:r>
      <w:r w:rsidRPr="00001DA6">
        <w:rPr>
          <w:sz w:val="20"/>
          <w:szCs w:val="20"/>
        </w:rPr>
        <w:t xml:space="preserve">entral </w:t>
      </w:r>
      <w:r w:rsidR="00DE6622">
        <w:rPr>
          <w:sz w:val="20"/>
          <w:szCs w:val="20"/>
        </w:rPr>
        <w:t>team</w:t>
      </w:r>
      <w:r w:rsidR="00CA4774">
        <w:rPr>
          <w:sz w:val="20"/>
          <w:szCs w:val="20"/>
        </w:rPr>
        <w:t xml:space="preserve">s </w:t>
      </w:r>
      <w:r w:rsidRPr="00001DA6">
        <w:rPr>
          <w:sz w:val="20"/>
          <w:szCs w:val="20"/>
        </w:rPr>
        <w:t>to extract two million cashflows</w:t>
      </w:r>
      <w:r w:rsidR="00A95B3F">
        <w:rPr>
          <w:sz w:val="20"/>
          <w:szCs w:val="20"/>
        </w:rPr>
        <w:t>,</w:t>
      </w:r>
      <w:r w:rsidR="00DE6622">
        <w:rPr>
          <w:sz w:val="20"/>
          <w:szCs w:val="20"/>
        </w:rPr>
        <w:t xml:space="preserve"> </w:t>
      </w:r>
      <w:r w:rsidR="00E25EBD" w:rsidRPr="001852B5">
        <w:rPr>
          <w:sz w:val="20"/>
          <w:szCs w:val="20"/>
        </w:rPr>
        <w:t xml:space="preserve">designed R templates to </w:t>
      </w:r>
      <w:ins w:id="5" w:author="qr2133" w:date="2023-01-30T16:25:00Z">
        <w:r w:rsidR="00210B84">
          <w:rPr>
            <w:sz w:val="20"/>
            <w:szCs w:val="20"/>
          </w:rPr>
          <w:t xml:space="preserve">merge </w:t>
        </w:r>
      </w:ins>
      <w:r w:rsidR="006C2047">
        <w:rPr>
          <w:sz w:val="20"/>
          <w:szCs w:val="20"/>
        </w:rPr>
        <w:t xml:space="preserve">files and </w:t>
      </w:r>
      <w:r w:rsidR="00FF2724" w:rsidRPr="001852B5">
        <w:rPr>
          <w:sz w:val="20"/>
          <w:szCs w:val="20"/>
        </w:rPr>
        <w:t>summarize</w:t>
      </w:r>
      <w:r w:rsidR="00DE1880" w:rsidRPr="001852B5">
        <w:rPr>
          <w:sz w:val="20"/>
          <w:szCs w:val="20"/>
        </w:rPr>
        <w:t>d</w:t>
      </w:r>
      <w:r w:rsidR="00FF2724" w:rsidRPr="001852B5">
        <w:rPr>
          <w:sz w:val="20"/>
          <w:szCs w:val="20"/>
        </w:rPr>
        <w:t xml:space="preserve"> cashflow</w:t>
      </w:r>
      <w:r w:rsidR="00DE1880" w:rsidRPr="001852B5">
        <w:rPr>
          <w:sz w:val="20"/>
          <w:szCs w:val="20"/>
        </w:rPr>
        <w:t>s</w:t>
      </w:r>
      <w:r w:rsidR="00FF2724" w:rsidRPr="001852B5">
        <w:rPr>
          <w:sz w:val="20"/>
          <w:szCs w:val="20"/>
        </w:rPr>
        <w:t xml:space="preserve"> to different granularities under IFRS 4 and IFRS 17 </w:t>
      </w:r>
      <w:r w:rsidR="00C3548F" w:rsidRPr="001852B5">
        <w:rPr>
          <w:sz w:val="20"/>
          <w:szCs w:val="20"/>
        </w:rPr>
        <w:t>standard</w:t>
      </w:r>
      <w:r w:rsidR="00DC1898" w:rsidRPr="001852B5">
        <w:rPr>
          <w:sz w:val="20"/>
          <w:szCs w:val="20"/>
        </w:rPr>
        <w:t>s</w:t>
      </w:r>
      <w:r w:rsidR="00FF2724" w:rsidRPr="001852B5">
        <w:rPr>
          <w:sz w:val="20"/>
          <w:szCs w:val="20"/>
        </w:rPr>
        <w:t xml:space="preserve">, </w:t>
      </w:r>
      <w:r w:rsidR="00C3548F" w:rsidRPr="001852B5">
        <w:rPr>
          <w:sz w:val="20"/>
          <w:szCs w:val="20"/>
        </w:rPr>
        <w:t xml:space="preserve">utilized Power BI to visualize patterns across quarters and lines of </w:t>
      </w:r>
      <w:commentRangeStart w:id="6"/>
      <w:r w:rsidR="00C3548F" w:rsidRPr="001852B5">
        <w:rPr>
          <w:sz w:val="20"/>
          <w:szCs w:val="20"/>
        </w:rPr>
        <w:t>business</w:t>
      </w:r>
      <w:commentRangeEnd w:id="6"/>
      <w:r w:rsidR="00C3548F">
        <w:rPr>
          <w:rStyle w:val="CommentReference"/>
        </w:rPr>
        <w:commentReference w:id="6"/>
      </w:r>
      <w:ins w:id="7" w:author="qr2133" w:date="2023-01-30T16:25:00Z">
        <w:r w:rsidR="00210B84">
          <w:rPr>
            <w:sz w:val="20"/>
            <w:szCs w:val="20"/>
          </w:rPr>
          <w:t>;</w:t>
        </w:r>
      </w:ins>
      <w:r w:rsidR="002738CA">
        <w:rPr>
          <w:sz w:val="20"/>
          <w:szCs w:val="20"/>
        </w:rPr>
        <w:t xml:space="preserve"> successfull</w:t>
      </w:r>
      <w:r w:rsidR="002738CA" w:rsidRPr="002738CA">
        <w:rPr>
          <w:sz w:val="20"/>
          <w:szCs w:val="20"/>
        </w:rPr>
        <w:t xml:space="preserve">y </w:t>
      </w:r>
      <w:r w:rsidR="000B65E4">
        <w:rPr>
          <w:sz w:val="20"/>
          <w:szCs w:val="20"/>
        </w:rPr>
        <w:t>developed</w:t>
      </w:r>
      <w:r w:rsidR="002738CA" w:rsidRPr="002738CA">
        <w:rPr>
          <w:sz w:val="20"/>
          <w:szCs w:val="20"/>
        </w:rPr>
        <w:t xml:space="preserve"> a cashflow generator </w:t>
      </w:r>
      <w:r w:rsidR="002738CA">
        <w:rPr>
          <w:sz w:val="20"/>
          <w:szCs w:val="20"/>
        </w:rPr>
        <w:t xml:space="preserve">template </w:t>
      </w:r>
      <w:r w:rsidR="002738CA" w:rsidRPr="002738CA">
        <w:rPr>
          <w:sz w:val="20"/>
          <w:szCs w:val="20"/>
        </w:rPr>
        <w:t>and reconcile</w:t>
      </w:r>
      <w:r w:rsidR="002738CA">
        <w:rPr>
          <w:sz w:val="20"/>
          <w:szCs w:val="20"/>
        </w:rPr>
        <w:t>d</w:t>
      </w:r>
      <w:r w:rsidR="002738CA" w:rsidRPr="002738CA">
        <w:rPr>
          <w:sz w:val="20"/>
          <w:szCs w:val="20"/>
        </w:rPr>
        <w:t xml:space="preserve"> all cashflows between IFRS 4 and IFRS 17</w:t>
      </w:r>
    </w:p>
    <w:p w14:paraId="7EAB9063" w14:textId="31EDCDEC" w:rsidR="009760B0" w:rsidRPr="009F65ED" w:rsidRDefault="006C6A19" w:rsidP="009760B0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Justified the methods (e.g., Loss Ratio method) </w:t>
      </w:r>
      <w:r w:rsidR="00F24CD8">
        <w:rPr>
          <w:color w:val="000000" w:themeColor="text1"/>
          <w:sz w:val="20"/>
          <w:szCs w:val="20"/>
        </w:rPr>
        <w:t>utilized</w:t>
      </w:r>
      <w:r>
        <w:rPr>
          <w:color w:val="000000" w:themeColor="text1"/>
          <w:sz w:val="20"/>
          <w:szCs w:val="20"/>
        </w:rPr>
        <w:t xml:space="preserve"> in</w:t>
      </w:r>
      <w:commentRangeStart w:id="8"/>
      <w:r w:rsidR="009760B0" w:rsidRPr="009F65ED">
        <w:rPr>
          <w:color w:val="000000" w:themeColor="text1"/>
          <w:sz w:val="20"/>
          <w:szCs w:val="20"/>
        </w:rPr>
        <w:t xml:space="preserve"> the 2022 Appointed Actuary Report by conducting stress test</w:t>
      </w:r>
      <w:commentRangeEnd w:id="8"/>
      <w:r w:rsidR="00754F72">
        <w:rPr>
          <w:rStyle w:val="CommentReference"/>
        </w:rPr>
        <w:commentReference w:id="8"/>
      </w:r>
      <w:ins w:id="9" w:author="qr2133" w:date="2023-01-30T16:27:00Z">
        <w:r w:rsidR="00210B84">
          <w:rPr>
            <w:rFonts w:hint="eastAsia"/>
            <w:color w:val="000000" w:themeColor="text1"/>
            <w:sz w:val="20"/>
            <w:szCs w:val="20"/>
            <w:lang w:eastAsia="zh-CN"/>
          </w:rPr>
          <w:t>s</w:t>
        </w:r>
      </w:ins>
      <w:r w:rsidR="009760B0" w:rsidRPr="009F65ED">
        <w:rPr>
          <w:color w:val="000000" w:themeColor="text1"/>
          <w:sz w:val="20"/>
          <w:szCs w:val="20"/>
        </w:rPr>
        <w:t xml:space="preserve">, financial condition </w:t>
      </w:r>
      <w:r w:rsidR="00210B84">
        <w:rPr>
          <w:color w:val="000000" w:themeColor="text1"/>
          <w:sz w:val="20"/>
          <w:szCs w:val="20"/>
        </w:rPr>
        <w:t xml:space="preserve">tests </w:t>
      </w:r>
      <w:r w:rsidR="00D772E5">
        <w:rPr>
          <w:color w:val="000000" w:themeColor="text1"/>
          <w:sz w:val="20"/>
          <w:szCs w:val="20"/>
        </w:rPr>
        <w:t>(FCT)</w:t>
      </w:r>
      <w:ins w:id="10" w:author="qr2133" w:date="2023-01-30T16:27:00Z">
        <w:r w:rsidR="00210B84">
          <w:rPr>
            <w:color w:val="000000" w:themeColor="text1"/>
            <w:sz w:val="20"/>
            <w:szCs w:val="20"/>
          </w:rPr>
          <w:t>,</w:t>
        </w:r>
      </w:ins>
      <w:r w:rsidR="009760B0" w:rsidRPr="009F65ED">
        <w:rPr>
          <w:color w:val="000000" w:themeColor="text1"/>
          <w:sz w:val="20"/>
          <w:szCs w:val="20"/>
        </w:rPr>
        <w:t xml:space="preserve"> and scenario </w:t>
      </w:r>
      <w:ins w:id="11" w:author="qr2133" w:date="2023-01-30T16:27:00Z">
        <w:r w:rsidR="00210B84">
          <w:rPr>
            <w:color w:val="000000" w:themeColor="text1"/>
            <w:sz w:val="20"/>
            <w:szCs w:val="20"/>
          </w:rPr>
          <w:t xml:space="preserve">tests </w:t>
        </w:r>
      </w:ins>
      <w:r>
        <w:rPr>
          <w:color w:val="000000" w:themeColor="text1"/>
          <w:sz w:val="20"/>
          <w:szCs w:val="20"/>
        </w:rPr>
        <w:t>for the report</w:t>
      </w:r>
      <w:r w:rsidR="009760B0" w:rsidRPr="009F65ED">
        <w:rPr>
          <w:color w:val="000000" w:themeColor="text1"/>
          <w:sz w:val="20"/>
          <w:szCs w:val="20"/>
        </w:rPr>
        <w:t xml:space="preserve">, reconciled data </w:t>
      </w:r>
      <w:r w:rsidR="00DE0041">
        <w:rPr>
          <w:color w:val="000000" w:themeColor="text1"/>
          <w:sz w:val="20"/>
          <w:szCs w:val="20"/>
        </w:rPr>
        <w:t xml:space="preserve">ranging from 1996 to 2022 in </w:t>
      </w:r>
      <w:r w:rsidR="009760B0" w:rsidRPr="009F65ED">
        <w:rPr>
          <w:color w:val="000000" w:themeColor="text1"/>
          <w:sz w:val="20"/>
          <w:szCs w:val="20"/>
        </w:rPr>
        <w:t>Excel</w:t>
      </w:r>
    </w:p>
    <w:p w14:paraId="16CF1742" w14:textId="77777777" w:rsidR="009760B0" w:rsidRPr="009F65ED" w:rsidRDefault="009760B0" w:rsidP="00F332CC">
      <w:pPr>
        <w:pStyle w:val="1"/>
        <w:spacing w:beforeLines="0" w:before="0"/>
      </w:pPr>
      <w:r w:rsidRPr="009F65ED">
        <w:t>Intact Financial Corporation</w:t>
      </w:r>
      <w:r w:rsidRPr="009F65ED">
        <w:tab/>
        <w:t>Toronto, Canada</w:t>
      </w:r>
    </w:p>
    <w:p w14:paraId="21BC0B08" w14:textId="77777777" w:rsidR="009760B0" w:rsidRPr="009F65ED" w:rsidRDefault="009760B0" w:rsidP="009760B0">
      <w:pPr>
        <w:tabs>
          <w:tab w:val="right" w:pos="10080"/>
        </w:tabs>
        <w:rPr>
          <w:sz w:val="20"/>
          <w:szCs w:val="20"/>
        </w:rPr>
      </w:pPr>
      <w:r w:rsidRPr="009F65ED">
        <w:rPr>
          <w:i/>
          <w:iCs/>
          <w:sz w:val="20"/>
          <w:szCs w:val="20"/>
        </w:rPr>
        <w:t>Actuarial Analyst Intern – Commercial Lines Automobile Actuarial Pricing Team</w:t>
      </w:r>
      <w:r w:rsidRPr="009F65ED">
        <w:rPr>
          <w:sz w:val="20"/>
          <w:szCs w:val="20"/>
        </w:rPr>
        <w:tab/>
      </w:r>
      <w:r w:rsidRPr="009F65ED">
        <w:rPr>
          <w:i/>
          <w:iCs/>
          <w:sz w:val="20"/>
          <w:szCs w:val="20"/>
        </w:rPr>
        <w:t>May 2022 – Aug. 2022</w:t>
      </w:r>
    </w:p>
    <w:p w14:paraId="45FFF365" w14:textId="123F35BA" w:rsidR="009760B0" w:rsidRPr="00D772E5" w:rsidRDefault="00D772E5" w:rsidP="00D772E5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Imp</w:t>
      </w:r>
      <w:r w:rsidR="00182C1A">
        <w:rPr>
          <w:sz w:val="20"/>
          <w:szCs w:val="20"/>
        </w:rPr>
        <w:t>ose</w:t>
      </w:r>
      <w:r>
        <w:rPr>
          <w:sz w:val="20"/>
          <w:szCs w:val="20"/>
        </w:rPr>
        <w:t xml:space="preserve">d SAS to </w:t>
      </w:r>
      <w:ins w:id="12" w:author="qr2133" w:date="2023-01-30T16:28:00Z">
        <w:r w:rsidR="00210B84">
          <w:rPr>
            <w:sz w:val="20"/>
            <w:szCs w:val="20"/>
          </w:rPr>
          <w:t>conduct</w:t>
        </w:r>
      </w:ins>
      <w:r w:rsidR="000B65E4">
        <w:rPr>
          <w:sz w:val="20"/>
          <w:szCs w:val="20"/>
        </w:rPr>
        <w:t xml:space="preserve"> </w:t>
      </w:r>
      <w:r w:rsidR="00881F2D">
        <w:rPr>
          <w:sz w:val="20"/>
          <w:szCs w:val="20"/>
        </w:rPr>
        <w:t xml:space="preserve">cost analysis on </w:t>
      </w:r>
      <w:r w:rsidR="00881F2D" w:rsidRPr="009F65ED">
        <w:rPr>
          <w:sz w:val="20"/>
          <w:szCs w:val="20"/>
        </w:rPr>
        <w:t>Motor Vehicle Records</w:t>
      </w:r>
      <w:r w:rsidR="00881F2D" w:rsidRPr="009F65ED">
        <w:rPr>
          <w:sz w:val="20"/>
          <w:szCs w:val="20"/>
          <w:lang w:eastAsia="zh-CN"/>
        </w:rPr>
        <w:t xml:space="preserve"> </w:t>
      </w:r>
      <w:r w:rsidR="00881F2D">
        <w:rPr>
          <w:sz w:val="20"/>
          <w:szCs w:val="20"/>
          <w:lang w:eastAsia="zh-CN"/>
        </w:rPr>
        <w:t xml:space="preserve">orders which </w:t>
      </w:r>
      <w:ins w:id="13" w:author="qr2133" w:date="2023-01-30T16:29:00Z">
        <w:r w:rsidR="00210B84">
          <w:rPr>
            <w:sz w:val="20"/>
            <w:szCs w:val="20"/>
            <w:lang w:eastAsia="zh-CN"/>
          </w:rPr>
          <w:t xml:space="preserve">go </w:t>
        </w:r>
      </w:ins>
      <w:r w:rsidR="00881F2D">
        <w:rPr>
          <w:sz w:val="20"/>
          <w:szCs w:val="20"/>
          <w:lang w:eastAsia="zh-CN"/>
        </w:rPr>
        <w:t>over budget,</w:t>
      </w:r>
      <w:r>
        <w:rPr>
          <w:sz w:val="20"/>
          <w:szCs w:val="20"/>
          <w:lang w:eastAsia="zh-CN"/>
        </w:rPr>
        <w:t xml:space="preserve"> </w:t>
      </w:r>
      <w:del w:id="14" w:author="qr2133" w:date="2023-01-30T16:29:00Z">
        <w:r w:rsidR="007C714F" w:rsidDel="00210B84">
          <w:rPr>
            <w:sz w:val="20"/>
            <w:szCs w:val="20"/>
            <w:lang w:eastAsia="zh-CN"/>
          </w:rPr>
          <w:delText xml:space="preserve"> </w:delText>
        </w:r>
      </w:del>
      <w:r>
        <w:rPr>
          <w:sz w:val="20"/>
          <w:szCs w:val="20"/>
          <w:lang w:eastAsia="zh-CN"/>
        </w:rPr>
        <w:t xml:space="preserve">proposed </w:t>
      </w:r>
      <w:commentRangeStart w:id="15"/>
      <w:commentRangeStart w:id="16"/>
      <w:r>
        <w:rPr>
          <w:sz w:val="20"/>
          <w:szCs w:val="20"/>
          <w:lang w:eastAsia="zh-CN"/>
        </w:rPr>
        <w:t xml:space="preserve">suggestions </w:t>
      </w:r>
      <w:commentRangeEnd w:id="15"/>
      <w:r w:rsidR="00210B84">
        <w:rPr>
          <w:rStyle w:val="CommentReference"/>
        </w:rPr>
        <w:commentReference w:id="15"/>
      </w:r>
      <w:commentRangeEnd w:id="16"/>
      <w:r w:rsidR="000B65E4">
        <w:rPr>
          <w:rStyle w:val="CommentReference"/>
        </w:rPr>
        <w:commentReference w:id="16"/>
      </w:r>
      <w:r>
        <w:rPr>
          <w:sz w:val="20"/>
          <w:szCs w:val="20"/>
          <w:lang w:eastAsia="zh-CN"/>
        </w:rPr>
        <w:t xml:space="preserve">for actuary teams to reduce orders, </w:t>
      </w:r>
      <w:r w:rsidR="00F24CD8">
        <w:rPr>
          <w:sz w:val="20"/>
          <w:szCs w:val="20"/>
        </w:rPr>
        <w:t>reduced</w:t>
      </w:r>
      <w:r w:rsidR="009760B0" w:rsidRPr="00D772E5">
        <w:rPr>
          <w:sz w:val="20"/>
          <w:szCs w:val="20"/>
        </w:rPr>
        <w:t xml:space="preserve"> total loss by 13%</w:t>
      </w:r>
    </w:p>
    <w:p w14:paraId="07293A18" w14:textId="67AD5EC5" w:rsidR="009760B0" w:rsidRPr="009F65ED" w:rsidRDefault="00136A10" w:rsidP="009760B0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Conducted research on </w:t>
      </w:r>
      <w:r w:rsidR="00B233C8">
        <w:rPr>
          <w:sz w:val="20"/>
          <w:szCs w:val="20"/>
          <w:lang w:eastAsia="zh-CN"/>
        </w:rPr>
        <w:t xml:space="preserve">unexpected </w:t>
      </w:r>
      <w:r>
        <w:rPr>
          <w:sz w:val="20"/>
          <w:szCs w:val="20"/>
          <w:lang w:eastAsia="zh-CN"/>
        </w:rPr>
        <w:t>execution</w:t>
      </w:r>
      <w:r w:rsidR="00B233C8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 </w:t>
      </w:r>
      <w:r w:rsidR="00B233C8">
        <w:rPr>
          <w:sz w:val="20"/>
          <w:szCs w:val="20"/>
          <w:lang w:eastAsia="zh-CN"/>
        </w:rPr>
        <w:t>from</w:t>
      </w:r>
      <w:r w:rsidR="00182C1A">
        <w:rPr>
          <w:sz w:val="20"/>
          <w:szCs w:val="20"/>
          <w:lang w:eastAsia="zh-CN"/>
        </w:rPr>
        <w:t xml:space="preserve"> the</w:t>
      </w:r>
      <w:r w:rsidRPr="009F65ED">
        <w:rPr>
          <w:sz w:val="20"/>
          <w:szCs w:val="20"/>
          <w:lang w:eastAsia="zh-CN"/>
        </w:rPr>
        <w:t xml:space="preserve"> Auto Strategy Monitoring</w:t>
      </w:r>
      <w:r>
        <w:rPr>
          <w:sz w:val="20"/>
          <w:szCs w:val="20"/>
          <w:lang w:eastAsia="zh-CN"/>
        </w:rPr>
        <w:t xml:space="preserve"> (ASM)</w:t>
      </w:r>
      <w:r w:rsidRPr="009F65ED">
        <w:rPr>
          <w:sz w:val="20"/>
          <w:szCs w:val="20"/>
          <w:lang w:eastAsia="zh-CN"/>
        </w:rPr>
        <w:t xml:space="preserve"> Report</w:t>
      </w:r>
      <w:r w:rsidR="00182C1A">
        <w:rPr>
          <w:sz w:val="20"/>
          <w:szCs w:val="20"/>
          <w:lang w:eastAsia="zh-CN"/>
        </w:rPr>
        <w:t xml:space="preserve"> in SQL</w:t>
      </w:r>
      <w:r>
        <w:rPr>
          <w:sz w:val="20"/>
          <w:szCs w:val="20"/>
          <w:lang w:eastAsia="zh-CN"/>
        </w:rPr>
        <w:t xml:space="preserve">, </w:t>
      </w:r>
      <w:commentRangeStart w:id="17"/>
      <w:r w:rsidR="009760B0" w:rsidRPr="009F65ED">
        <w:rPr>
          <w:sz w:val="20"/>
          <w:szCs w:val="20"/>
          <w:lang w:eastAsia="zh-CN"/>
        </w:rPr>
        <w:t>eliminate</w:t>
      </w:r>
      <w:r w:rsidR="00182C1A">
        <w:rPr>
          <w:sz w:val="20"/>
          <w:szCs w:val="20"/>
          <w:lang w:eastAsia="zh-CN"/>
        </w:rPr>
        <w:t>d</w:t>
      </w:r>
      <w:r w:rsidR="009760B0" w:rsidRPr="009F65ED">
        <w:rPr>
          <w:sz w:val="20"/>
          <w:szCs w:val="20"/>
          <w:lang w:eastAsia="zh-CN"/>
        </w:rPr>
        <w:t xml:space="preserve"> </w:t>
      </w:r>
      <w:r w:rsidR="00182C1A">
        <w:rPr>
          <w:sz w:val="20"/>
          <w:szCs w:val="20"/>
          <w:lang w:eastAsia="zh-CN"/>
        </w:rPr>
        <w:t xml:space="preserve">an issue with $ vs. % based </w:t>
      </w:r>
      <w:r w:rsidR="009760B0" w:rsidRPr="009F65ED">
        <w:rPr>
          <w:sz w:val="20"/>
          <w:szCs w:val="20"/>
          <w:lang w:eastAsia="zh-CN"/>
        </w:rPr>
        <w:t>endorsement</w:t>
      </w:r>
      <w:r w:rsidR="00182C1A">
        <w:rPr>
          <w:sz w:val="20"/>
          <w:szCs w:val="20"/>
          <w:lang w:eastAsia="zh-CN"/>
        </w:rPr>
        <w:t>s</w:t>
      </w:r>
      <w:r w:rsidR="009760B0" w:rsidRPr="009F65ED">
        <w:rPr>
          <w:sz w:val="20"/>
          <w:szCs w:val="20"/>
          <w:lang w:eastAsia="zh-CN"/>
        </w:rPr>
        <w:t xml:space="preserve">, improved the Execution </w:t>
      </w:r>
      <w:r w:rsidR="00B233C8">
        <w:rPr>
          <w:sz w:val="20"/>
          <w:szCs w:val="20"/>
          <w:lang w:eastAsia="zh-CN"/>
        </w:rPr>
        <w:t xml:space="preserve">from </w:t>
      </w:r>
      <w:r w:rsidR="00182C1A">
        <w:rPr>
          <w:sz w:val="20"/>
          <w:szCs w:val="20"/>
          <w:lang w:eastAsia="zh-CN"/>
        </w:rPr>
        <w:t>93</w:t>
      </w:r>
      <w:commentRangeStart w:id="18"/>
      <w:r w:rsidR="009760B0" w:rsidRPr="009F65ED">
        <w:rPr>
          <w:sz w:val="20"/>
          <w:szCs w:val="20"/>
          <w:lang w:eastAsia="zh-CN"/>
        </w:rPr>
        <w:t>%</w:t>
      </w:r>
      <w:commentRangeEnd w:id="17"/>
      <w:r w:rsidR="00182C1A">
        <w:rPr>
          <w:sz w:val="20"/>
          <w:szCs w:val="20"/>
          <w:lang w:eastAsia="zh-CN"/>
        </w:rPr>
        <w:t xml:space="preserve"> to 111%</w:t>
      </w:r>
      <w:r w:rsidR="00624C38">
        <w:rPr>
          <w:rStyle w:val="CommentReference"/>
        </w:rPr>
        <w:commentReference w:id="17"/>
      </w:r>
      <w:commentRangeEnd w:id="18"/>
      <w:r w:rsidR="00624C38">
        <w:rPr>
          <w:rStyle w:val="CommentReference"/>
        </w:rPr>
        <w:commentReference w:id="18"/>
      </w:r>
    </w:p>
    <w:p w14:paraId="53A65A5F" w14:textId="77777777" w:rsidR="009760B0" w:rsidRPr="009F65ED" w:rsidRDefault="009760B0" w:rsidP="00F332CC">
      <w:pPr>
        <w:pStyle w:val="1"/>
        <w:spacing w:beforeLines="0" w:before="0"/>
      </w:pPr>
      <w:r w:rsidRPr="009F65ED">
        <w:t>The Wawanesa Mutual Insurance Company</w:t>
      </w:r>
      <w:r w:rsidRPr="009F65ED">
        <w:tab/>
        <w:t>Toronto, Canada</w:t>
      </w:r>
    </w:p>
    <w:p w14:paraId="2FE5DC6F" w14:textId="77777777" w:rsidR="009760B0" w:rsidRPr="009F65ED" w:rsidRDefault="009760B0" w:rsidP="009760B0">
      <w:pPr>
        <w:tabs>
          <w:tab w:val="right" w:pos="10080"/>
        </w:tabs>
        <w:rPr>
          <w:sz w:val="20"/>
          <w:szCs w:val="20"/>
        </w:rPr>
      </w:pPr>
      <w:r w:rsidRPr="009F65ED">
        <w:rPr>
          <w:i/>
          <w:iCs/>
          <w:sz w:val="20"/>
          <w:szCs w:val="20"/>
        </w:rPr>
        <w:t>Actuarial Intern – Enterprise Risk Management Department</w:t>
      </w:r>
      <w:r w:rsidRPr="009F65ED">
        <w:rPr>
          <w:sz w:val="20"/>
          <w:szCs w:val="20"/>
        </w:rPr>
        <w:tab/>
      </w:r>
      <w:r w:rsidRPr="009F65ED">
        <w:rPr>
          <w:i/>
          <w:iCs/>
          <w:sz w:val="20"/>
          <w:szCs w:val="20"/>
        </w:rPr>
        <w:t>Jan. 2022 – Apr. 2022</w:t>
      </w:r>
    </w:p>
    <w:p w14:paraId="204653B6" w14:textId="77394C5C" w:rsidR="009760B0" w:rsidRPr="009F65ED" w:rsidRDefault="009760B0" w:rsidP="009760B0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9F65ED">
        <w:rPr>
          <w:sz w:val="20"/>
          <w:szCs w:val="20"/>
        </w:rPr>
        <w:t xml:space="preserve">Enforced VBA to execute sensitive </w:t>
      </w:r>
      <w:ins w:id="19" w:author="qr2133" w:date="2023-01-30T16:32:00Z">
        <w:r w:rsidR="00210B84">
          <w:rPr>
            <w:sz w:val="20"/>
            <w:szCs w:val="20"/>
          </w:rPr>
          <w:t xml:space="preserve">tests </w:t>
        </w:r>
      </w:ins>
      <w:r w:rsidR="00EA6C1E" w:rsidRPr="009F65ED">
        <w:rPr>
          <w:sz w:val="20"/>
          <w:szCs w:val="20"/>
        </w:rPr>
        <w:t>investigati</w:t>
      </w:r>
      <w:r w:rsidR="00EA6C1E">
        <w:rPr>
          <w:sz w:val="20"/>
          <w:szCs w:val="20"/>
        </w:rPr>
        <w:t>ng</w:t>
      </w:r>
      <w:r w:rsidRPr="009F65ED">
        <w:rPr>
          <w:sz w:val="20"/>
          <w:szCs w:val="20"/>
        </w:rPr>
        <w:t xml:space="preserve"> the </w:t>
      </w:r>
      <w:commentRangeStart w:id="20"/>
      <w:r w:rsidRPr="009F65ED">
        <w:rPr>
          <w:sz w:val="20"/>
          <w:szCs w:val="20"/>
        </w:rPr>
        <w:t>factors</w:t>
      </w:r>
      <w:r w:rsidR="00EA6C1E">
        <w:rPr>
          <w:sz w:val="20"/>
          <w:szCs w:val="20"/>
        </w:rPr>
        <w:t xml:space="preserve"> (e.g., </w:t>
      </w:r>
      <w:r w:rsidR="005B6545">
        <w:rPr>
          <w:sz w:val="20"/>
          <w:szCs w:val="20"/>
        </w:rPr>
        <w:t>Credibility, LDF)</w:t>
      </w:r>
      <w:r w:rsidRPr="009F65ED">
        <w:rPr>
          <w:sz w:val="20"/>
          <w:szCs w:val="20"/>
        </w:rPr>
        <w:t xml:space="preserve"> </w:t>
      </w:r>
      <w:commentRangeEnd w:id="20"/>
      <w:r w:rsidR="000648A7">
        <w:rPr>
          <w:rStyle w:val="CommentReference"/>
        </w:rPr>
        <w:commentReference w:id="20"/>
      </w:r>
      <w:r w:rsidRPr="009F65ED">
        <w:rPr>
          <w:sz w:val="20"/>
          <w:szCs w:val="20"/>
        </w:rPr>
        <w:t xml:space="preserve">that significantly affect </w:t>
      </w:r>
      <w:r w:rsidR="00EA6C1E">
        <w:rPr>
          <w:sz w:val="20"/>
          <w:szCs w:val="20"/>
        </w:rPr>
        <w:t>the</w:t>
      </w:r>
      <w:r w:rsidRPr="009F65ED">
        <w:rPr>
          <w:sz w:val="20"/>
          <w:szCs w:val="20"/>
        </w:rPr>
        <w:t xml:space="preserve"> indication, created </w:t>
      </w:r>
      <w:r w:rsidR="00EA6C1E">
        <w:rPr>
          <w:sz w:val="20"/>
          <w:szCs w:val="20"/>
        </w:rPr>
        <w:t>templates</w:t>
      </w:r>
      <w:commentRangeStart w:id="21"/>
      <w:r w:rsidRPr="009F65ED">
        <w:rPr>
          <w:sz w:val="20"/>
          <w:szCs w:val="20"/>
        </w:rPr>
        <w:t xml:space="preserve"> </w:t>
      </w:r>
      <w:commentRangeEnd w:id="21"/>
      <w:r w:rsidR="000648A7">
        <w:rPr>
          <w:rStyle w:val="CommentReference"/>
        </w:rPr>
        <w:commentReference w:id="21"/>
      </w:r>
      <w:r w:rsidRPr="009F65ED">
        <w:rPr>
          <w:sz w:val="20"/>
          <w:szCs w:val="20"/>
        </w:rPr>
        <w:t>to automate the whole procedure in Excel, saving 90% of the labor for the following year</w:t>
      </w:r>
    </w:p>
    <w:p w14:paraId="4506283C" w14:textId="77777777" w:rsidR="009760B0" w:rsidRPr="009F65ED" w:rsidRDefault="009760B0" w:rsidP="009760B0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9F65ED">
        <w:rPr>
          <w:sz w:val="20"/>
          <w:szCs w:val="20"/>
        </w:rPr>
        <w:t>Implemented Radar to perform reinsurance earthquake data review, identified invalid sources or data fields, and documented from completeness, accuracy, and consistency perspectives to reveal potential implications and ramifications</w:t>
      </w:r>
    </w:p>
    <w:p w14:paraId="6202BD9A" w14:textId="77777777" w:rsidR="009F65ED" w:rsidRPr="00A91F1C" w:rsidRDefault="009F65ED" w:rsidP="00F332CC">
      <w:pPr>
        <w:tabs>
          <w:tab w:val="right" w:pos="10080"/>
        </w:tabs>
        <w:spacing w:line="72" w:lineRule="auto"/>
        <w:ind w:left="-7"/>
        <w:rPr>
          <w:sz w:val="20"/>
          <w:szCs w:val="20"/>
        </w:rPr>
      </w:pPr>
    </w:p>
    <w:p w14:paraId="1E309A4F" w14:textId="77777777" w:rsidR="009F65ED" w:rsidRPr="00A91F1C" w:rsidRDefault="009F65ED" w:rsidP="009F65ED">
      <w:pPr>
        <w:tabs>
          <w:tab w:val="right" w:pos="10080"/>
        </w:tabs>
        <w:rPr>
          <w:b/>
          <w:sz w:val="22"/>
          <w:szCs w:val="22"/>
        </w:rPr>
      </w:pPr>
      <w:r w:rsidRPr="00A91F1C"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2CADFC" wp14:editId="454FCB39">
                <wp:simplePos x="0" y="0"/>
                <wp:positionH relativeFrom="column">
                  <wp:posOffset>-15875</wp:posOffset>
                </wp:positionH>
                <wp:positionV relativeFrom="paragraph">
                  <wp:posOffset>162560</wp:posOffset>
                </wp:positionV>
                <wp:extent cx="6410325" cy="635"/>
                <wp:effectExtent l="12700" t="8255" r="6350" b="10160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59FA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.25pt;margin-top:12.8pt;width:504.75pt;height:.0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"/>
            </w:pict>
          </mc:Fallback>
        </mc:AlternateContent>
      </w:r>
      <w:r w:rsidRPr="00A91F1C">
        <w:rPr>
          <w:b/>
          <w:sz w:val="22"/>
          <w:szCs w:val="22"/>
        </w:rPr>
        <w:t>PROJECT EXPERIENCE</w:t>
      </w:r>
    </w:p>
    <w:p w14:paraId="5A231B44" w14:textId="77777777" w:rsidR="00FF37B4" w:rsidRPr="00FF37B4" w:rsidRDefault="00FF37B4" w:rsidP="00FF37B4">
      <w:pPr>
        <w:pStyle w:val="1"/>
        <w:spacing w:beforeLines="30" w:before="72"/>
      </w:pPr>
      <w:commentRangeStart w:id="22"/>
      <w:r>
        <w:t>Trading financial derivatives on RPM</w:t>
      </w:r>
      <w:commentRangeEnd w:id="22"/>
      <w:r w:rsidR="00210B84">
        <w:rPr>
          <w:rStyle w:val="CommentReference"/>
          <w:b w:val="0"/>
          <w:lang w:eastAsia="en-US"/>
        </w:rPr>
        <w:commentReference w:id="22"/>
      </w:r>
      <w:r>
        <w:tab/>
        <w:t>Toronto, ON</w:t>
      </w:r>
    </w:p>
    <w:p w14:paraId="0FD9DBA5" w14:textId="6129B8F9" w:rsidR="00FF37B4" w:rsidRPr="00FF37B4" w:rsidRDefault="00FF37B4" w:rsidP="00804DD1">
      <w:pPr>
        <w:tabs>
          <w:tab w:val="right" w:pos="1008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Independent work</w:t>
      </w:r>
      <w:r w:rsidRPr="00FF37B4"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 xml:space="preserve">Jul. </w:t>
      </w:r>
      <w:r w:rsidRPr="00514136">
        <w:rPr>
          <w:i/>
          <w:iCs/>
          <w:sz w:val="20"/>
          <w:szCs w:val="20"/>
        </w:rPr>
        <w:t>202</w:t>
      </w:r>
      <w:r>
        <w:rPr>
          <w:i/>
          <w:iCs/>
          <w:sz w:val="20"/>
          <w:szCs w:val="20"/>
        </w:rPr>
        <w:t>2</w:t>
      </w:r>
      <w:r w:rsidRPr="00514136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–</w:t>
      </w:r>
      <w:r w:rsidRPr="00514136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Aug</w:t>
      </w:r>
      <w:r w:rsidRPr="00514136">
        <w:rPr>
          <w:i/>
          <w:iCs/>
          <w:sz w:val="20"/>
          <w:szCs w:val="20"/>
        </w:rPr>
        <w:t>. 202</w:t>
      </w:r>
      <w:r w:rsidR="005B6545">
        <w:rPr>
          <w:i/>
          <w:iCs/>
          <w:sz w:val="20"/>
          <w:szCs w:val="20"/>
        </w:rPr>
        <w:t>2</w:t>
      </w:r>
    </w:p>
    <w:p w14:paraId="33CBF78C" w14:textId="389C2753" w:rsidR="00FF37B4" w:rsidRPr="00C037FC" w:rsidRDefault="00FF37B4" w:rsidP="00FF37B4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0372D9">
        <w:rPr>
          <w:sz w:val="20"/>
          <w:szCs w:val="20"/>
        </w:rPr>
        <w:t xml:space="preserve">Consulted the </w:t>
      </w:r>
      <w:r>
        <w:rPr>
          <w:sz w:val="20"/>
          <w:szCs w:val="20"/>
        </w:rPr>
        <w:t xml:space="preserve">10 </w:t>
      </w:r>
      <w:r w:rsidR="00804DD1">
        <w:rPr>
          <w:sz w:val="20"/>
          <w:szCs w:val="20"/>
        </w:rPr>
        <w:t xml:space="preserve">high-tech </w:t>
      </w:r>
      <w:r w:rsidRPr="000372D9">
        <w:rPr>
          <w:sz w:val="20"/>
          <w:szCs w:val="20"/>
        </w:rPr>
        <w:t xml:space="preserve">companies’ annual financial reports </w:t>
      </w:r>
      <w:r>
        <w:rPr>
          <w:sz w:val="20"/>
          <w:szCs w:val="20"/>
        </w:rPr>
        <w:t>and in</w:t>
      </w:r>
      <w:r w:rsidRPr="00264F67">
        <w:rPr>
          <w:sz w:val="20"/>
          <w:szCs w:val="20"/>
        </w:rPr>
        <w:t>vestigat</w:t>
      </w:r>
      <w:r>
        <w:rPr>
          <w:sz w:val="20"/>
          <w:szCs w:val="20"/>
        </w:rPr>
        <w:t>ed</w:t>
      </w:r>
      <w:r w:rsidRPr="00264F67">
        <w:rPr>
          <w:sz w:val="20"/>
          <w:szCs w:val="20"/>
        </w:rPr>
        <w:t xml:space="preserve"> the historical stock prices of </w:t>
      </w:r>
      <w:r>
        <w:rPr>
          <w:sz w:val="20"/>
          <w:szCs w:val="20"/>
        </w:rPr>
        <w:t>rel</w:t>
      </w:r>
      <w:r w:rsidR="00F24CD8">
        <w:rPr>
          <w:sz w:val="20"/>
          <w:szCs w:val="20"/>
        </w:rPr>
        <w:t>evant</w:t>
      </w:r>
      <w:r>
        <w:rPr>
          <w:sz w:val="20"/>
          <w:szCs w:val="20"/>
        </w:rPr>
        <w:t xml:space="preserve"> </w:t>
      </w:r>
      <w:r w:rsidRPr="00264F67">
        <w:rPr>
          <w:sz w:val="20"/>
          <w:szCs w:val="20"/>
        </w:rPr>
        <w:t>commodities, exchange rates, and other assets</w:t>
      </w:r>
      <w:r w:rsidR="00804DD1">
        <w:rPr>
          <w:sz w:val="20"/>
          <w:szCs w:val="20"/>
        </w:rPr>
        <w:t>,</w:t>
      </w:r>
      <w:r w:rsidRPr="00C037FC">
        <w:rPr>
          <w:sz w:val="20"/>
          <w:szCs w:val="20"/>
        </w:rPr>
        <w:t xml:space="preserve"> </w:t>
      </w:r>
      <w:r w:rsidR="00804DD1">
        <w:rPr>
          <w:sz w:val="20"/>
          <w:szCs w:val="20"/>
        </w:rPr>
        <w:t>determined</w:t>
      </w:r>
      <w:r w:rsidRPr="00C037FC">
        <w:rPr>
          <w:sz w:val="20"/>
          <w:szCs w:val="20"/>
        </w:rPr>
        <w:t xml:space="preserve"> hedge or speculate</w:t>
      </w:r>
      <w:r w:rsidR="00804DD1">
        <w:rPr>
          <w:sz w:val="20"/>
          <w:szCs w:val="20"/>
        </w:rPr>
        <w:t xml:space="preserve"> strategies</w:t>
      </w:r>
    </w:p>
    <w:p w14:paraId="32E48EF3" w14:textId="32A04467" w:rsidR="00FF37B4" w:rsidRPr="00C037FC" w:rsidRDefault="00FF37B4" w:rsidP="00FF37B4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39298D">
        <w:rPr>
          <w:sz w:val="20"/>
          <w:szCs w:val="20"/>
        </w:rPr>
        <w:t>Priced financial derivatives using the Black-Scholes model</w:t>
      </w:r>
      <w:r>
        <w:rPr>
          <w:sz w:val="20"/>
          <w:szCs w:val="20"/>
        </w:rPr>
        <w:t xml:space="preserve"> and </w:t>
      </w:r>
      <w:r w:rsidR="00804DD1">
        <w:rPr>
          <w:sz w:val="20"/>
          <w:szCs w:val="20"/>
        </w:rPr>
        <w:t xml:space="preserve">binomial tree, </w:t>
      </w:r>
      <w:r>
        <w:rPr>
          <w:sz w:val="20"/>
          <w:szCs w:val="20"/>
        </w:rPr>
        <w:t>designed</w:t>
      </w:r>
      <w:r w:rsidRPr="0039298D">
        <w:rPr>
          <w:sz w:val="20"/>
          <w:szCs w:val="20"/>
        </w:rPr>
        <w:t xml:space="preserve"> portfolios incorporating </w:t>
      </w:r>
      <w:r w:rsidR="00804DD1">
        <w:rPr>
          <w:sz w:val="20"/>
          <w:szCs w:val="20"/>
        </w:rPr>
        <w:t xml:space="preserve">stocks, </w:t>
      </w:r>
      <w:r w:rsidRPr="0039298D">
        <w:rPr>
          <w:sz w:val="20"/>
          <w:szCs w:val="20"/>
        </w:rPr>
        <w:t>options and futures</w:t>
      </w:r>
      <w:r>
        <w:rPr>
          <w:sz w:val="20"/>
          <w:szCs w:val="20"/>
        </w:rPr>
        <w:t xml:space="preserve">, </w:t>
      </w:r>
      <w:r w:rsidR="00804DD1">
        <w:rPr>
          <w:sz w:val="20"/>
          <w:szCs w:val="20"/>
        </w:rPr>
        <w:t>adjust</w:t>
      </w:r>
      <w:r w:rsidR="00F24CD8">
        <w:rPr>
          <w:sz w:val="20"/>
          <w:szCs w:val="20"/>
        </w:rPr>
        <w:t>ed</w:t>
      </w:r>
      <w:r w:rsidR="00804DD1">
        <w:rPr>
          <w:sz w:val="20"/>
          <w:szCs w:val="20"/>
        </w:rPr>
        <w:t xml:space="preserve"> strategies according to breaking news, </w:t>
      </w:r>
      <w:r>
        <w:rPr>
          <w:sz w:val="20"/>
          <w:szCs w:val="20"/>
        </w:rPr>
        <w:t>e</w:t>
      </w:r>
      <w:r w:rsidRPr="00C037FC">
        <w:rPr>
          <w:sz w:val="20"/>
          <w:szCs w:val="20"/>
        </w:rPr>
        <w:t xml:space="preserve">xecuted the strategies using NASDAQ ticker symbols in </w:t>
      </w:r>
      <w:r w:rsidR="007C714F">
        <w:rPr>
          <w:sz w:val="20"/>
          <w:szCs w:val="20"/>
        </w:rPr>
        <w:t>a trading simulation platform Rotman Portfolio Manager (RPM)</w:t>
      </w:r>
    </w:p>
    <w:p w14:paraId="4006A635" w14:textId="27CC1DEA" w:rsidR="00FF37B4" w:rsidRPr="00FF37B4" w:rsidRDefault="00FF37B4" w:rsidP="00FF37B4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1D2DA1">
        <w:rPr>
          <w:sz w:val="20"/>
          <w:szCs w:val="20"/>
        </w:rPr>
        <w:t xml:space="preserve">With </w:t>
      </w:r>
      <w:r>
        <w:rPr>
          <w:sz w:val="20"/>
          <w:szCs w:val="20"/>
        </w:rPr>
        <w:t xml:space="preserve">the </w:t>
      </w:r>
      <w:r w:rsidRPr="001D2DA1">
        <w:rPr>
          <w:sz w:val="20"/>
          <w:szCs w:val="20"/>
        </w:rPr>
        <w:t>allotted $200 million</w:t>
      </w:r>
      <w:r>
        <w:rPr>
          <w:sz w:val="20"/>
          <w:szCs w:val="20"/>
        </w:rPr>
        <w:t xml:space="preserve"> in RPM</w:t>
      </w:r>
      <w:r w:rsidRPr="001D2DA1">
        <w:rPr>
          <w:sz w:val="20"/>
          <w:szCs w:val="20"/>
        </w:rPr>
        <w:t xml:space="preserve">, </w:t>
      </w:r>
      <w:r>
        <w:rPr>
          <w:sz w:val="20"/>
          <w:szCs w:val="20"/>
        </w:rPr>
        <w:t>the account</w:t>
      </w:r>
      <w:r w:rsidRPr="001D2DA1">
        <w:rPr>
          <w:sz w:val="20"/>
          <w:szCs w:val="20"/>
        </w:rPr>
        <w:t xml:space="preserve"> </w:t>
      </w:r>
      <w:r w:rsidR="007C714F">
        <w:rPr>
          <w:sz w:val="20"/>
          <w:szCs w:val="20"/>
        </w:rPr>
        <w:t>grew to</w:t>
      </w:r>
      <w:r>
        <w:rPr>
          <w:sz w:val="20"/>
          <w:szCs w:val="20"/>
        </w:rPr>
        <w:t xml:space="preserve"> </w:t>
      </w:r>
      <w:r w:rsidRPr="001D2DA1">
        <w:rPr>
          <w:sz w:val="20"/>
          <w:szCs w:val="20"/>
        </w:rPr>
        <w:t>$</w:t>
      </w:r>
      <w:r>
        <w:rPr>
          <w:sz w:val="20"/>
          <w:szCs w:val="20"/>
        </w:rPr>
        <w:t>2</w:t>
      </w:r>
      <w:r w:rsidRPr="001D2DA1">
        <w:rPr>
          <w:sz w:val="20"/>
          <w:szCs w:val="20"/>
        </w:rPr>
        <w:t>42 million</w:t>
      </w:r>
      <w:r w:rsidR="00804DD1">
        <w:rPr>
          <w:sz w:val="20"/>
          <w:szCs w:val="20"/>
        </w:rPr>
        <w:t xml:space="preserve"> in two months, </w:t>
      </w:r>
      <w:r>
        <w:rPr>
          <w:sz w:val="20"/>
          <w:szCs w:val="20"/>
        </w:rPr>
        <w:t xml:space="preserve">the </w:t>
      </w:r>
      <w:r w:rsidR="006E30DC">
        <w:rPr>
          <w:sz w:val="20"/>
          <w:szCs w:val="20"/>
        </w:rPr>
        <w:t>R</w:t>
      </w:r>
      <w:r w:rsidR="00804DD1" w:rsidRPr="00804DD1">
        <w:rPr>
          <w:sz w:val="20"/>
          <w:szCs w:val="20"/>
        </w:rPr>
        <w:t>etention rate</w:t>
      </w:r>
      <w:r w:rsidR="00804DD1">
        <w:rPr>
          <w:sz w:val="20"/>
          <w:szCs w:val="20"/>
        </w:rPr>
        <w:t xml:space="preserve"> achieve</w:t>
      </w:r>
      <w:r w:rsidR="006E30DC">
        <w:rPr>
          <w:sz w:val="20"/>
          <w:szCs w:val="20"/>
        </w:rPr>
        <w:t>d</w:t>
      </w:r>
      <w:r w:rsidR="00804DD1">
        <w:rPr>
          <w:sz w:val="20"/>
          <w:szCs w:val="20"/>
        </w:rPr>
        <w:t xml:space="preserve"> </w:t>
      </w:r>
      <w:r w:rsidR="006E30DC">
        <w:rPr>
          <w:sz w:val="20"/>
          <w:szCs w:val="20"/>
        </w:rPr>
        <w:t>3.14 and Sharpe ratio reached 1.</w:t>
      </w:r>
      <w:r w:rsidR="007C714F">
        <w:rPr>
          <w:sz w:val="20"/>
          <w:szCs w:val="20"/>
        </w:rPr>
        <w:t>8</w:t>
      </w:r>
      <w:r w:rsidR="006E30DC">
        <w:rPr>
          <w:sz w:val="20"/>
          <w:szCs w:val="20"/>
        </w:rPr>
        <w:t xml:space="preserve">%, the </w:t>
      </w:r>
      <w:r w:rsidR="00804DD1">
        <w:rPr>
          <w:sz w:val="20"/>
          <w:szCs w:val="20"/>
        </w:rPr>
        <w:t xml:space="preserve">final </w:t>
      </w:r>
      <w:r>
        <w:rPr>
          <w:sz w:val="20"/>
          <w:szCs w:val="20"/>
        </w:rPr>
        <w:t>report</w:t>
      </w:r>
      <w:r w:rsidRPr="001D2DA1">
        <w:rPr>
          <w:sz w:val="20"/>
          <w:szCs w:val="20"/>
        </w:rPr>
        <w:t xml:space="preserve"> </w:t>
      </w:r>
      <w:r w:rsidR="007C714F">
        <w:rPr>
          <w:sz w:val="20"/>
          <w:szCs w:val="20"/>
        </w:rPr>
        <w:t>earned</w:t>
      </w:r>
      <w:r w:rsidRPr="001D2DA1">
        <w:rPr>
          <w:sz w:val="20"/>
          <w:szCs w:val="20"/>
        </w:rPr>
        <w:t xml:space="preserve"> </w:t>
      </w:r>
      <w:r w:rsidR="006E30DC">
        <w:rPr>
          <w:sz w:val="20"/>
          <w:szCs w:val="20"/>
        </w:rPr>
        <w:t>a grade of 93</w:t>
      </w:r>
    </w:p>
    <w:p w14:paraId="45FF4F6C" w14:textId="69E04C3F" w:rsidR="00822625" w:rsidRPr="009F65ED" w:rsidRDefault="00822625" w:rsidP="00F332CC">
      <w:pPr>
        <w:pStyle w:val="1"/>
        <w:spacing w:beforeLines="0" w:before="0"/>
      </w:pPr>
      <w:r w:rsidRPr="009F65ED">
        <w:t>Research on the Intention of US President Election in 2020</w:t>
      </w:r>
      <w:r w:rsidR="005244D9">
        <w:tab/>
      </w:r>
      <w:r w:rsidR="007C714F">
        <w:t xml:space="preserve"> </w:t>
      </w:r>
      <w:r w:rsidRPr="009F65ED">
        <w:t>Toronto, ON</w:t>
      </w:r>
    </w:p>
    <w:p w14:paraId="6E96B2A1" w14:textId="77777777" w:rsidR="00822625" w:rsidRPr="009F65ED" w:rsidRDefault="00822625" w:rsidP="00822625">
      <w:pPr>
        <w:tabs>
          <w:tab w:val="right" w:pos="10080"/>
        </w:tabs>
        <w:rPr>
          <w:sz w:val="20"/>
          <w:szCs w:val="20"/>
        </w:rPr>
      </w:pPr>
      <w:r w:rsidRPr="009F65ED">
        <w:rPr>
          <w:i/>
          <w:iCs/>
          <w:sz w:val="20"/>
          <w:szCs w:val="20"/>
        </w:rPr>
        <w:t>Group Member</w:t>
      </w:r>
      <w:r w:rsidRPr="009F65ED">
        <w:rPr>
          <w:sz w:val="20"/>
          <w:szCs w:val="20"/>
        </w:rPr>
        <w:tab/>
      </w:r>
      <w:r w:rsidRPr="009F65ED">
        <w:rPr>
          <w:i/>
          <w:iCs/>
          <w:sz w:val="20"/>
          <w:szCs w:val="20"/>
          <w:lang w:eastAsia="zh-CN"/>
        </w:rPr>
        <w:t>Oct.</w:t>
      </w:r>
      <w:r w:rsidRPr="009F65ED">
        <w:rPr>
          <w:i/>
          <w:iCs/>
          <w:sz w:val="20"/>
          <w:szCs w:val="20"/>
        </w:rPr>
        <w:t xml:space="preserve"> </w:t>
      </w:r>
      <w:r w:rsidRPr="009F65ED">
        <w:rPr>
          <w:i/>
          <w:iCs/>
          <w:sz w:val="20"/>
          <w:szCs w:val="20"/>
          <w:lang w:val="fr-FR"/>
        </w:rPr>
        <w:t xml:space="preserve">2020 </w:t>
      </w:r>
      <w:r w:rsidRPr="009F65ED">
        <w:rPr>
          <w:i/>
          <w:iCs/>
          <w:sz w:val="20"/>
          <w:szCs w:val="20"/>
        </w:rPr>
        <w:t>-</w:t>
      </w:r>
      <w:r w:rsidRPr="009F65ED">
        <w:rPr>
          <w:i/>
          <w:iCs/>
          <w:sz w:val="20"/>
          <w:szCs w:val="20"/>
          <w:lang w:val="fr-FR"/>
        </w:rPr>
        <w:t xml:space="preserve"> Nov. 2020</w:t>
      </w:r>
    </w:p>
    <w:p w14:paraId="027E3D61" w14:textId="3915C83F" w:rsidR="00E71CAB" w:rsidRPr="00E71CAB" w:rsidRDefault="00233036" w:rsidP="00E71CA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Designed </w:t>
      </w:r>
      <w:ins w:id="23" w:author="qr2133" w:date="2023-01-30T16:34:00Z">
        <w:r w:rsidR="00210B84">
          <w:rPr>
            <w:sz w:val="20"/>
            <w:szCs w:val="20"/>
          </w:rPr>
          <w:t xml:space="preserve">a </w:t>
        </w:r>
      </w:ins>
      <w:r>
        <w:rPr>
          <w:sz w:val="20"/>
          <w:szCs w:val="20"/>
        </w:rPr>
        <w:t xml:space="preserve">multilevel logistic </w:t>
      </w:r>
      <w:commentRangeStart w:id="24"/>
      <w:r>
        <w:rPr>
          <w:sz w:val="20"/>
          <w:szCs w:val="20"/>
        </w:rPr>
        <w:t>regression</w:t>
      </w:r>
      <w:commentRangeEnd w:id="24"/>
      <w:r>
        <w:rPr>
          <w:rStyle w:val="CommentReference"/>
        </w:rPr>
        <w:commentReference w:id="24"/>
      </w:r>
      <w:r>
        <w:rPr>
          <w:sz w:val="20"/>
          <w:szCs w:val="20"/>
        </w:rPr>
        <w:t xml:space="preserve"> </w:t>
      </w:r>
      <w:r w:rsidR="004951F1">
        <w:rPr>
          <w:sz w:val="20"/>
          <w:szCs w:val="20"/>
        </w:rPr>
        <w:t xml:space="preserve">model </w:t>
      </w:r>
      <w:r>
        <w:rPr>
          <w:sz w:val="20"/>
          <w:szCs w:val="20"/>
        </w:rPr>
        <w:t xml:space="preserve">using R to </w:t>
      </w:r>
      <w:r w:rsidR="00E71CAB">
        <w:rPr>
          <w:sz w:val="20"/>
          <w:szCs w:val="20"/>
        </w:rPr>
        <w:t xml:space="preserve">fit </w:t>
      </w:r>
      <w:r>
        <w:rPr>
          <w:sz w:val="20"/>
          <w:szCs w:val="20"/>
        </w:rPr>
        <w:t xml:space="preserve">37 independent variables </w:t>
      </w:r>
      <w:r w:rsidR="007C714F">
        <w:rPr>
          <w:sz w:val="20"/>
          <w:szCs w:val="20"/>
        </w:rPr>
        <w:t>such as</w:t>
      </w:r>
      <w:r w:rsidR="00E71CAB">
        <w:rPr>
          <w:sz w:val="20"/>
          <w:szCs w:val="20"/>
        </w:rPr>
        <w:t xml:space="preserve"> age, education</w:t>
      </w:r>
      <w:ins w:id="25" w:author="qr2133" w:date="2023-01-30T16:34:00Z">
        <w:r w:rsidR="00210B84">
          <w:rPr>
            <w:sz w:val="20"/>
            <w:szCs w:val="20"/>
          </w:rPr>
          <w:t>,</w:t>
        </w:r>
      </w:ins>
      <w:r w:rsidR="007C714F">
        <w:rPr>
          <w:sz w:val="20"/>
          <w:szCs w:val="20"/>
        </w:rPr>
        <w:t xml:space="preserve"> and </w:t>
      </w:r>
      <w:r w:rsidR="00E71CAB">
        <w:rPr>
          <w:sz w:val="20"/>
          <w:szCs w:val="20"/>
        </w:rPr>
        <w:t>income</w:t>
      </w:r>
      <w:r w:rsidR="003155AB">
        <w:rPr>
          <w:sz w:val="20"/>
          <w:szCs w:val="20"/>
          <w:lang w:eastAsia="zh-CN"/>
        </w:rPr>
        <w:t xml:space="preserve"> </w:t>
      </w:r>
      <w:r w:rsidR="003155AB">
        <w:rPr>
          <w:rFonts w:hint="eastAsia"/>
          <w:sz w:val="20"/>
          <w:szCs w:val="20"/>
          <w:lang w:eastAsia="zh-CN"/>
        </w:rPr>
        <w:t>to</w:t>
      </w:r>
      <w:r w:rsidR="003155AB">
        <w:rPr>
          <w:sz w:val="20"/>
          <w:szCs w:val="20"/>
          <w:lang w:eastAsia="zh-CN"/>
        </w:rPr>
        <w:t xml:space="preserve"> </w:t>
      </w:r>
      <w:r w:rsidR="005244D9">
        <w:rPr>
          <w:sz w:val="20"/>
          <w:szCs w:val="20"/>
        </w:rPr>
        <w:t xml:space="preserve">predict the result of </w:t>
      </w:r>
      <w:ins w:id="26" w:author="qr2133" w:date="2023-01-30T16:35:00Z">
        <w:r w:rsidR="00210B84">
          <w:rPr>
            <w:sz w:val="20"/>
            <w:szCs w:val="20"/>
          </w:rPr>
          <w:t xml:space="preserve">the </w:t>
        </w:r>
      </w:ins>
      <w:r w:rsidR="005244D9">
        <w:rPr>
          <w:sz w:val="20"/>
          <w:szCs w:val="20"/>
        </w:rPr>
        <w:t xml:space="preserve">2020 </w:t>
      </w:r>
      <w:ins w:id="27" w:author="qr2133" w:date="2023-01-30T16:35:00Z">
        <w:r w:rsidR="00210B84">
          <w:rPr>
            <w:sz w:val="20"/>
            <w:szCs w:val="20"/>
          </w:rPr>
          <w:t>P</w:t>
        </w:r>
      </w:ins>
      <w:r w:rsidR="005244D9">
        <w:rPr>
          <w:sz w:val="20"/>
          <w:szCs w:val="20"/>
        </w:rPr>
        <w:t xml:space="preserve">resident </w:t>
      </w:r>
      <w:ins w:id="28" w:author="qr2133" w:date="2023-01-30T16:35:00Z">
        <w:r w:rsidR="00210B84">
          <w:rPr>
            <w:sz w:val="20"/>
            <w:szCs w:val="20"/>
          </w:rPr>
          <w:t>E</w:t>
        </w:r>
      </w:ins>
      <w:r w:rsidR="005244D9">
        <w:rPr>
          <w:sz w:val="20"/>
          <w:szCs w:val="20"/>
        </w:rPr>
        <w:t>lection</w:t>
      </w:r>
      <w:ins w:id="29" w:author="qr2133" w:date="2023-01-30T16:35:00Z">
        <w:r w:rsidR="00210B84">
          <w:rPr>
            <w:sz w:val="20"/>
            <w:szCs w:val="20"/>
          </w:rPr>
          <w:t xml:space="preserve"> based on 2017 survey data of 64,798 U.S. citizens</w:t>
        </w:r>
      </w:ins>
    </w:p>
    <w:p w14:paraId="40057167" w14:textId="4F32D876" w:rsidR="00E71CAB" w:rsidRPr="00E71CAB" w:rsidRDefault="00E71CAB" w:rsidP="00E71CA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E71CAB">
        <w:rPr>
          <w:sz w:val="20"/>
          <w:szCs w:val="20"/>
        </w:rPr>
        <w:t xml:space="preserve">Utilized post-stratification method to partition </w:t>
      </w:r>
      <w:r w:rsidR="004951F1">
        <w:rPr>
          <w:sz w:val="20"/>
          <w:szCs w:val="20"/>
        </w:rPr>
        <w:t xml:space="preserve">2020 </w:t>
      </w:r>
      <w:r w:rsidR="00706762">
        <w:rPr>
          <w:sz w:val="20"/>
          <w:szCs w:val="20"/>
        </w:rPr>
        <w:t>population</w:t>
      </w:r>
      <w:r w:rsidRPr="00E71CAB">
        <w:rPr>
          <w:sz w:val="20"/>
          <w:szCs w:val="20"/>
        </w:rPr>
        <w:t xml:space="preserve"> data into demographic cells,</w:t>
      </w:r>
      <w:r w:rsidR="005244D9">
        <w:rPr>
          <w:sz w:val="20"/>
          <w:szCs w:val="20"/>
        </w:rPr>
        <w:t xml:space="preserve"> </w:t>
      </w:r>
      <w:r w:rsidR="004951F1">
        <w:rPr>
          <w:sz w:val="20"/>
          <w:szCs w:val="20"/>
        </w:rPr>
        <w:t>assigned</w:t>
      </w:r>
      <w:r w:rsidR="005244D9">
        <w:rPr>
          <w:sz w:val="20"/>
          <w:szCs w:val="20"/>
        </w:rPr>
        <w:t xml:space="preserve"> </w:t>
      </w:r>
      <w:commentRangeStart w:id="30"/>
      <w:r w:rsidR="005244D9" w:rsidRPr="00E71CAB">
        <w:rPr>
          <w:sz w:val="20"/>
          <w:szCs w:val="20"/>
        </w:rPr>
        <w:t>the cell estimates as adjusting weights for different states</w:t>
      </w:r>
      <w:commentRangeEnd w:id="30"/>
      <w:r w:rsidR="005244D9">
        <w:rPr>
          <w:rStyle w:val="CommentReference"/>
        </w:rPr>
        <w:commentReference w:id="30"/>
      </w:r>
      <w:r w:rsidR="005244D9">
        <w:rPr>
          <w:sz w:val="20"/>
          <w:szCs w:val="20"/>
        </w:rPr>
        <w:t xml:space="preserve"> </w:t>
      </w:r>
      <w:r w:rsidR="004951F1">
        <w:rPr>
          <w:sz w:val="20"/>
          <w:szCs w:val="20"/>
        </w:rPr>
        <w:t xml:space="preserve">in the model </w:t>
      </w:r>
      <w:r w:rsidR="005244D9">
        <w:rPr>
          <w:sz w:val="20"/>
          <w:szCs w:val="20"/>
        </w:rPr>
        <w:t>to</w:t>
      </w:r>
      <w:r w:rsidRPr="00E71CAB">
        <w:rPr>
          <w:sz w:val="20"/>
          <w:szCs w:val="20"/>
        </w:rPr>
        <w:t xml:space="preserve"> improve the efficiency of estimators</w:t>
      </w:r>
      <w:r w:rsidR="004951F1">
        <w:rPr>
          <w:sz w:val="20"/>
          <w:szCs w:val="20"/>
        </w:rPr>
        <w:t xml:space="preserve"> </w:t>
      </w:r>
    </w:p>
    <w:p w14:paraId="3F9B2281" w14:textId="7A3519AA" w:rsidR="00E71CAB" w:rsidRDefault="00E71CAB" w:rsidP="00E71CA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commentRangeStart w:id="31"/>
      <w:r w:rsidRPr="00E71CAB">
        <w:rPr>
          <w:sz w:val="20"/>
          <w:szCs w:val="20"/>
        </w:rPr>
        <w:t xml:space="preserve">Summed up the electoral votes from each state </w:t>
      </w:r>
      <w:r w:rsidR="005244D9">
        <w:rPr>
          <w:sz w:val="20"/>
          <w:szCs w:val="20"/>
        </w:rPr>
        <w:t>whose</w:t>
      </w:r>
      <w:r w:rsidRPr="00E71CAB">
        <w:rPr>
          <w:sz w:val="20"/>
          <w:szCs w:val="20"/>
        </w:rPr>
        <w:t xml:space="preserve"> probability of voting </w:t>
      </w:r>
      <w:ins w:id="32" w:author="qr2133" w:date="2023-01-30T16:36:00Z">
        <w:r w:rsidR="00210B84">
          <w:rPr>
            <w:sz w:val="20"/>
            <w:szCs w:val="20"/>
          </w:rPr>
          <w:t xml:space="preserve">for </w:t>
        </w:r>
      </w:ins>
      <w:r>
        <w:rPr>
          <w:sz w:val="20"/>
          <w:szCs w:val="20"/>
        </w:rPr>
        <w:t xml:space="preserve">Donald Trump is greater than 0.5, the </w:t>
      </w:r>
      <w:r w:rsidR="00706762">
        <w:rPr>
          <w:sz w:val="20"/>
          <w:szCs w:val="20"/>
        </w:rPr>
        <w:t xml:space="preserve">accuracy of </w:t>
      </w:r>
      <w:ins w:id="33" w:author="qr2133" w:date="2023-01-30T16:36:00Z">
        <w:r w:rsidR="00210B84">
          <w:rPr>
            <w:sz w:val="20"/>
            <w:szCs w:val="20"/>
          </w:rPr>
          <w:t xml:space="preserve">the </w:t>
        </w:r>
      </w:ins>
      <w:r w:rsidR="00706762">
        <w:rPr>
          <w:sz w:val="20"/>
          <w:szCs w:val="20"/>
        </w:rPr>
        <w:t xml:space="preserve">final </w:t>
      </w:r>
      <w:r>
        <w:rPr>
          <w:sz w:val="20"/>
          <w:szCs w:val="20"/>
        </w:rPr>
        <w:t>prediction</w:t>
      </w:r>
      <w:r w:rsidR="00706762">
        <w:rPr>
          <w:sz w:val="20"/>
          <w:szCs w:val="20"/>
        </w:rPr>
        <w:t xml:space="preserve"> reached 89.3%</w:t>
      </w:r>
      <w:commentRangeStart w:id="34"/>
      <w:commentRangeEnd w:id="34"/>
      <w:r>
        <w:rPr>
          <w:rStyle w:val="CommentReference"/>
        </w:rPr>
        <w:commentReference w:id="34"/>
      </w:r>
      <w:commentRangeEnd w:id="31"/>
      <w:r w:rsidR="00427052">
        <w:rPr>
          <w:rStyle w:val="CommentReference"/>
        </w:rPr>
        <w:commentReference w:id="31"/>
      </w:r>
    </w:p>
    <w:p w14:paraId="06738EDE" w14:textId="77777777" w:rsidR="00F332CC" w:rsidRPr="00F332CC" w:rsidRDefault="00F332CC" w:rsidP="00F332CC">
      <w:pPr>
        <w:tabs>
          <w:tab w:val="right" w:pos="10080"/>
        </w:tabs>
        <w:spacing w:before="14" w:line="72" w:lineRule="auto"/>
        <w:ind w:left="-6"/>
        <w:rPr>
          <w:sz w:val="20"/>
          <w:szCs w:val="20"/>
        </w:rPr>
      </w:pPr>
    </w:p>
    <w:p w14:paraId="220EE3A1" w14:textId="77777777" w:rsidR="008D459B" w:rsidRPr="00A91F1C" w:rsidRDefault="008D459B" w:rsidP="008D459B">
      <w:pPr>
        <w:tabs>
          <w:tab w:val="right" w:pos="10080"/>
        </w:tabs>
        <w:rPr>
          <w:b/>
          <w:sz w:val="20"/>
          <w:szCs w:val="20"/>
        </w:rPr>
      </w:pPr>
      <w:r w:rsidRPr="00A91F1C"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314720" wp14:editId="4BD51ECA">
                <wp:simplePos x="0" y="0"/>
                <wp:positionH relativeFrom="column">
                  <wp:posOffset>0</wp:posOffset>
                </wp:positionH>
                <wp:positionV relativeFrom="paragraph">
                  <wp:posOffset>160508</wp:posOffset>
                </wp:positionV>
                <wp:extent cx="6410325" cy="635"/>
                <wp:effectExtent l="12700" t="8255" r="6350" b="1016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11C74" id="AutoShape 3" o:spid="_x0000_s1026" type="#_x0000_t32" style="position:absolute;margin-left:0;margin-top:12.65pt;width:504.75pt;height:.0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"/>
            </w:pict>
          </mc:Fallback>
        </mc:AlternateContent>
      </w:r>
      <w:r w:rsidRPr="00A91F1C">
        <w:rPr>
          <w:b/>
          <w:sz w:val="22"/>
          <w:szCs w:val="22"/>
          <w:lang w:eastAsia="zh-CN"/>
        </w:rPr>
        <w:t xml:space="preserve">EXTRACURRICULAR </w:t>
      </w:r>
      <w:r w:rsidRPr="00A91F1C">
        <w:rPr>
          <w:b/>
          <w:sz w:val="22"/>
          <w:szCs w:val="22"/>
        </w:rPr>
        <w:t>EXPERIENCE</w:t>
      </w:r>
    </w:p>
    <w:p w14:paraId="303F4B7D" w14:textId="276229A1" w:rsidR="008D459B" w:rsidRPr="00A91F1C" w:rsidRDefault="008D459B" w:rsidP="008D459B">
      <w:pPr>
        <w:tabs>
          <w:tab w:val="right" w:pos="10080"/>
        </w:tabs>
        <w:spacing w:beforeLines="30" w:before="72"/>
        <w:rPr>
          <w:b/>
          <w:sz w:val="20"/>
          <w:szCs w:val="20"/>
        </w:rPr>
      </w:pPr>
      <w:r w:rsidRPr="00A91F1C">
        <w:rPr>
          <w:b/>
          <w:sz w:val="20"/>
          <w:szCs w:val="20"/>
        </w:rPr>
        <w:t>Chinese Volunteer Association, University of Toronto</w:t>
      </w:r>
      <w:bookmarkStart w:id="35" w:name="_Hlk75187505"/>
      <w:r w:rsidR="00F332CC">
        <w:rPr>
          <w:b/>
          <w:sz w:val="20"/>
          <w:szCs w:val="20"/>
        </w:rPr>
        <w:tab/>
      </w:r>
      <w:proofErr w:type="spellStart"/>
      <w:r w:rsidRPr="00A91F1C">
        <w:rPr>
          <w:b/>
          <w:sz w:val="20"/>
          <w:szCs w:val="20"/>
        </w:rPr>
        <w:t>Toronto</w:t>
      </w:r>
      <w:proofErr w:type="spellEnd"/>
      <w:r w:rsidRPr="00A91F1C">
        <w:rPr>
          <w:b/>
          <w:sz w:val="20"/>
          <w:szCs w:val="20"/>
        </w:rPr>
        <w:t>, Canada</w:t>
      </w:r>
      <w:bookmarkEnd w:id="35"/>
    </w:p>
    <w:p w14:paraId="073FD680" w14:textId="77777777" w:rsidR="008D459B" w:rsidRPr="00A91F1C" w:rsidRDefault="008D459B" w:rsidP="008D459B">
      <w:pPr>
        <w:tabs>
          <w:tab w:val="right" w:pos="10080"/>
        </w:tabs>
        <w:rPr>
          <w:sz w:val="20"/>
          <w:szCs w:val="20"/>
        </w:rPr>
      </w:pPr>
      <w:r w:rsidRPr="00A91F1C">
        <w:rPr>
          <w:i/>
          <w:iCs/>
          <w:sz w:val="20"/>
          <w:szCs w:val="20"/>
        </w:rPr>
        <w:t>President</w:t>
      </w:r>
      <w:r w:rsidRPr="00A91F1C">
        <w:rPr>
          <w:sz w:val="20"/>
          <w:szCs w:val="20"/>
        </w:rPr>
        <w:tab/>
      </w:r>
      <w:r w:rsidRPr="00A91F1C">
        <w:rPr>
          <w:i/>
          <w:iCs/>
          <w:sz w:val="20"/>
          <w:szCs w:val="20"/>
        </w:rPr>
        <w:t>Sep 2019 - May 2020</w:t>
      </w:r>
    </w:p>
    <w:p w14:paraId="3714A90B" w14:textId="77777777" w:rsidR="008D459B" w:rsidRPr="00A91F1C" w:rsidRDefault="008D459B" w:rsidP="008D459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A91F1C">
        <w:rPr>
          <w:sz w:val="20"/>
          <w:szCs w:val="20"/>
        </w:rPr>
        <w:t>Initiated Reading Week Camping and Food Festival activities, cooperated with 7 departments, raised $3000+ donations</w:t>
      </w:r>
    </w:p>
    <w:p w14:paraId="2EA5DBD8" w14:textId="3302BD7E" w:rsidR="008D459B" w:rsidRDefault="008D459B" w:rsidP="008D459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A91F1C">
        <w:rPr>
          <w:sz w:val="20"/>
          <w:szCs w:val="20"/>
        </w:rPr>
        <w:t>Taught Computer science and Mathematics using PowerPoint, organize 1-1 office hours, benefited 50+ students</w:t>
      </w:r>
    </w:p>
    <w:p w14:paraId="0B2C49F1" w14:textId="77777777" w:rsidR="00F332CC" w:rsidRPr="00F332CC" w:rsidRDefault="00F332CC" w:rsidP="00F332CC">
      <w:pPr>
        <w:tabs>
          <w:tab w:val="right" w:pos="10080"/>
        </w:tabs>
        <w:spacing w:line="72" w:lineRule="auto"/>
        <w:ind w:left="-6"/>
        <w:rPr>
          <w:sz w:val="20"/>
          <w:szCs w:val="20"/>
        </w:rPr>
      </w:pPr>
    </w:p>
    <w:p w14:paraId="43CBDE3D" w14:textId="77777777" w:rsidR="002134EA" w:rsidRPr="00A91F1C" w:rsidRDefault="002134EA" w:rsidP="002134EA">
      <w:pPr>
        <w:pStyle w:val="Header"/>
        <w:tabs>
          <w:tab w:val="clear" w:pos="8640"/>
          <w:tab w:val="right" w:pos="9810"/>
        </w:tabs>
        <w:ind w:right="272"/>
        <w:rPr>
          <w:b/>
          <w:sz w:val="22"/>
          <w:szCs w:val="22"/>
          <w:lang w:eastAsia="zh-CN"/>
        </w:rPr>
      </w:pPr>
      <w:r w:rsidRPr="00A91F1C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76F05F" wp14:editId="5AF03CD5">
                <wp:simplePos x="0" y="0"/>
                <wp:positionH relativeFrom="column">
                  <wp:posOffset>-15875</wp:posOffset>
                </wp:positionH>
                <wp:positionV relativeFrom="paragraph">
                  <wp:posOffset>169545</wp:posOffset>
                </wp:positionV>
                <wp:extent cx="6410325" cy="635"/>
                <wp:effectExtent l="12700" t="13970" r="6350" b="1397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E4EAC" id="AutoShape 2" o:spid="_x0000_s1026" type="#_x0000_t32" style="position:absolute;margin-left:-1.25pt;margin-top:13.35pt;width:504.75pt;height:.0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"/>
            </w:pict>
          </mc:Fallback>
        </mc:AlternateContent>
      </w:r>
      <w:r w:rsidRPr="00A91F1C">
        <w:rPr>
          <w:b/>
          <w:noProof/>
          <w:sz w:val="22"/>
          <w:szCs w:val="22"/>
        </w:rPr>
        <w:t>QUALIFICATIONS</w:t>
      </w:r>
    </w:p>
    <w:p w14:paraId="7F19A306" w14:textId="77777777" w:rsidR="002134EA" w:rsidRPr="009F65ED" w:rsidRDefault="002134EA" w:rsidP="002134EA">
      <w:pPr>
        <w:pStyle w:val="ListParagraph"/>
        <w:numPr>
          <w:ilvl w:val="0"/>
          <w:numId w:val="1"/>
        </w:numPr>
        <w:tabs>
          <w:tab w:val="right" w:pos="10080"/>
        </w:tabs>
        <w:spacing w:beforeLines="30" w:before="72"/>
        <w:ind w:leftChars="-3" w:left="265" w:hanging="272"/>
        <w:rPr>
          <w:sz w:val="20"/>
          <w:szCs w:val="20"/>
        </w:rPr>
      </w:pPr>
      <w:r w:rsidRPr="009F65ED">
        <w:rPr>
          <w:sz w:val="20"/>
          <w:szCs w:val="20"/>
          <w:lang w:eastAsia="zh-CN"/>
        </w:rPr>
        <w:t>P</w:t>
      </w:r>
      <w:r w:rsidRPr="009F65ED">
        <w:rPr>
          <w:sz w:val="20"/>
          <w:szCs w:val="20"/>
        </w:rPr>
        <w:t>assed SOA P &amp; FM / CAS Exam 1 &amp; 2, and SAS Base</w:t>
      </w:r>
      <w:r w:rsidRPr="009F65ED">
        <w:rPr>
          <w:sz w:val="20"/>
          <w:szCs w:val="20"/>
        </w:rPr>
        <w:tab/>
      </w:r>
      <w:r w:rsidRPr="009F65ED">
        <w:rPr>
          <w:i/>
          <w:iCs/>
          <w:sz w:val="20"/>
          <w:szCs w:val="20"/>
        </w:rPr>
        <w:t>May 2020 – Nov. 2020</w:t>
      </w:r>
    </w:p>
    <w:p w14:paraId="04FB9D3D" w14:textId="04B01285" w:rsidR="002134EA" w:rsidRPr="002134EA" w:rsidRDefault="002134EA" w:rsidP="002134EA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9F65ED">
        <w:rPr>
          <w:sz w:val="20"/>
          <w:szCs w:val="20"/>
        </w:rPr>
        <w:t>Skills: Python (</w:t>
      </w:r>
      <w:proofErr w:type="spellStart"/>
      <w:r w:rsidR="000338D4">
        <w:rPr>
          <w:sz w:val="20"/>
          <w:szCs w:val="20"/>
        </w:rPr>
        <w:t>numpy</w:t>
      </w:r>
      <w:proofErr w:type="spellEnd"/>
      <w:r w:rsidR="000338D4">
        <w:rPr>
          <w:sz w:val="20"/>
          <w:szCs w:val="20"/>
        </w:rPr>
        <w:t xml:space="preserve">, pandas, </w:t>
      </w:r>
      <w:proofErr w:type="spellStart"/>
      <w:r w:rsidRPr="009F65ED">
        <w:rPr>
          <w:sz w:val="20"/>
          <w:szCs w:val="20"/>
        </w:rPr>
        <w:t>PyTorch</w:t>
      </w:r>
      <w:proofErr w:type="spellEnd"/>
      <w:r w:rsidRPr="009F65ED">
        <w:rPr>
          <w:sz w:val="20"/>
          <w:szCs w:val="20"/>
        </w:rPr>
        <w:t>, JAX), R (</w:t>
      </w:r>
      <w:proofErr w:type="spellStart"/>
      <w:r w:rsidRPr="009F65ED">
        <w:rPr>
          <w:sz w:val="20"/>
          <w:szCs w:val="20"/>
        </w:rPr>
        <w:t>tidyverse</w:t>
      </w:r>
      <w:proofErr w:type="spellEnd"/>
      <w:r w:rsidRPr="009F65ED">
        <w:rPr>
          <w:sz w:val="20"/>
          <w:szCs w:val="20"/>
        </w:rPr>
        <w:t xml:space="preserve">, </w:t>
      </w:r>
      <w:proofErr w:type="spellStart"/>
      <w:r w:rsidRPr="009F65ED">
        <w:rPr>
          <w:sz w:val="20"/>
          <w:szCs w:val="20"/>
        </w:rPr>
        <w:t>dplyr</w:t>
      </w:r>
      <w:proofErr w:type="spellEnd"/>
      <w:r w:rsidRPr="009F65ED">
        <w:rPr>
          <w:sz w:val="20"/>
          <w:szCs w:val="20"/>
        </w:rPr>
        <w:t xml:space="preserve">), SAS, </w:t>
      </w:r>
      <w:r w:rsidRPr="009F65ED">
        <w:rPr>
          <w:rFonts w:hint="eastAsia"/>
          <w:sz w:val="20"/>
          <w:szCs w:val="20"/>
          <w:lang w:eastAsia="zh-CN"/>
        </w:rPr>
        <w:t>SQL</w:t>
      </w:r>
      <w:r w:rsidRPr="009F65ED">
        <w:rPr>
          <w:sz w:val="20"/>
          <w:szCs w:val="20"/>
          <w:lang w:eastAsia="zh-CN"/>
        </w:rPr>
        <w:t xml:space="preserve">, </w:t>
      </w:r>
      <w:r w:rsidRPr="009F65ED">
        <w:rPr>
          <w:sz w:val="20"/>
          <w:szCs w:val="20"/>
        </w:rPr>
        <w:t>Power BI, Microsoft Excel (VBA), Radar</w:t>
      </w:r>
    </w:p>
    <w:p w14:paraId="2BEFC6EF" w14:textId="77777777" w:rsidR="008D459B" w:rsidRPr="00A91F1C" w:rsidRDefault="008D459B" w:rsidP="000338D4">
      <w:pPr>
        <w:tabs>
          <w:tab w:val="right" w:pos="10080"/>
        </w:tabs>
        <w:spacing w:line="72" w:lineRule="auto"/>
        <w:ind w:left="-6"/>
        <w:rPr>
          <w:sz w:val="20"/>
          <w:szCs w:val="20"/>
        </w:rPr>
      </w:pPr>
    </w:p>
    <w:p w14:paraId="28AF9405" w14:textId="77777777" w:rsidR="008D459B" w:rsidRPr="00A91F1C" w:rsidRDefault="008D459B" w:rsidP="008D459B">
      <w:pPr>
        <w:tabs>
          <w:tab w:val="right" w:pos="10080"/>
        </w:tabs>
        <w:rPr>
          <w:b/>
          <w:sz w:val="20"/>
          <w:szCs w:val="20"/>
          <w:lang w:eastAsia="zh-CN"/>
        </w:rPr>
      </w:pPr>
      <w:r w:rsidRPr="00A91F1C"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6B0E8E" wp14:editId="4F1A37F3">
                <wp:simplePos x="0" y="0"/>
                <wp:positionH relativeFrom="column">
                  <wp:posOffset>471</wp:posOffset>
                </wp:positionH>
                <wp:positionV relativeFrom="paragraph">
                  <wp:posOffset>154654</wp:posOffset>
                </wp:positionV>
                <wp:extent cx="6410325" cy="635"/>
                <wp:effectExtent l="12700" t="6985" r="6350" b="1143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9EE03" id="AutoShape 4" o:spid="_x0000_s1026" type="#_x0000_t32" style="position:absolute;margin-left:.05pt;margin-top:12.2pt;width:504.75pt;height:.0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"/>
            </w:pict>
          </mc:Fallback>
        </mc:AlternateContent>
      </w:r>
      <w:r w:rsidRPr="00A91F1C">
        <w:rPr>
          <w:b/>
          <w:sz w:val="22"/>
          <w:szCs w:val="22"/>
        </w:rPr>
        <w:t>INTERESTS</w:t>
      </w:r>
    </w:p>
    <w:p w14:paraId="2A6DDB1C" w14:textId="27141DC7" w:rsidR="008D459B" w:rsidRDefault="008D459B" w:rsidP="008D459B">
      <w:pPr>
        <w:pStyle w:val="ListParagraph"/>
        <w:numPr>
          <w:ilvl w:val="0"/>
          <w:numId w:val="1"/>
        </w:numPr>
        <w:tabs>
          <w:tab w:val="right" w:pos="10080"/>
        </w:tabs>
        <w:spacing w:beforeLines="30" w:before="72"/>
        <w:ind w:leftChars="-3" w:left="265" w:hanging="272"/>
        <w:rPr>
          <w:sz w:val="20"/>
          <w:szCs w:val="20"/>
        </w:rPr>
      </w:pPr>
      <w:r w:rsidRPr="00A91F1C">
        <w:rPr>
          <w:sz w:val="20"/>
          <w:szCs w:val="20"/>
        </w:rPr>
        <w:t>Interests: Scuba Diving (PADI Open Water &amp; Dry Suit Diver), rock-climbing, snowboard</w:t>
      </w:r>
    </w:p>
    <w:p w14:paraId="49C71763" w14:textId="77777777" w:rsidR="002134EA" w:rsidRPr="002134EA" w:rsidRDefault="002134EA" w:rsidP="002134EA">
      <w:pPr>
        <w:tabs>
          <w:tab w:val="right" w:pos="10080"/>
        </w:tabs>
        <w:spacing w:beforeLines="30" w:before="72"/>
        <w:ind w:left="-7"/>
        <w:rPr>
          <w:sz w:val="20"/>
          <w:szCs w:val="20"/>
        </w:rPr>
      </w:pPr>
    </w:p>
    <w:sectPr w:rsidR="002134EA" w:rsidRPr="002134EA" w:rsidSect="00F332CC">
      <w:pgSz w:w="12240" w:h="15840"/>
      <w:pgMar w:top="851" w:right="851" w:bottom="567" w:left="96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r2133" w:date="2023-01-28T10:48:00Z" w:initials="q">
    <w:p w14:paraId="2F577F35" w14:textId="77777777" w:rsidR="00FF37B4" w:rsidRDefault="00754F72">
      <w:pPr>
        <w:pStyle w:val="CommentText"/>
      </w:pPr>
      <w:r>
        <w:rPr>
          <w:rStyle w:val="CommentReference"/>
        </w:rPr>
        <w:annotationRef/>
      </w:r>
      <w:r w:rsidR="00FF37B4">
        <w:rPr>
          <w:rFonts w:hint="eastAsia"/>
        </w:rPr>
        <w:t>课程</w:t>
      </w:r>
    </w:p>
    <w:p w14:paraId="099C61B1" w14:textId="77777777" w:rsidR="00FF37B4" w:rsidRDefault="00FF37B4" w:rsidP="00AC0190">
      <w:pPr>
        <w:pStyle w:val="CommentText"/>
      </w:pPr>
      <w:r>
        <w:t>Python, R, Machine Learning, time series, stochastic processes, (Monte Carlo, ODE), algorithm, derivative pricing</w:t>
      </w:r>
    </w:p>
  </w:comment>
  <w:comment w:id="6" w:author="qr2133" w:date="2023-01-28T21:53:00Z" w:initials="q">
    <w:p w14:paraId="4A0BCE2F" w14:textId="77777777" w:rsidR="00C3548F" w:rsidRDefault="00C3548F" w:rsidP="00C3548F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hint="eastAsia"/>
        </w:rPr>
        <w:t>改语序；量化，成就</w:t>
      </w:r>
      <w:proofErr w:type="spellEnd"/>
    </w:p>
    <w:p w14:paraId="41F1CACC" w14:textId="77777777" w:rsidR="00C3548F" w:rsidRDefault="00C3548F" w:rsidP="00C3548F">
      <w:pPr>
        <w:pStyle w:val="CommentText"/>
      </w:pPr>
      <w:r>
        <w:rPr>
          <w:rFonts w:hint="eastAsia"/>
        </w:rPr>
        <w:t xml:space="preserve">1. </w:t>
      </w:r>
      <w:r>
        <w:rPr>
          <w:rFonts w:hint="eastAsia"/>
        </w:rPr>
        <w:t>从三个数据库取数据（三个</w:t>
      </w:r>
      <w:r>
        <w:rPr>
          <w:rFonts w:hint="eastAsia"/>
        </w:rPr>
        <w:t>team</w:t>
      </w:r>
      <w:r>
        <w:rPr>
          <w:rFonts w:hint="eastAsia"/>
        </w:rPr>
        <w:t>合作，数据量）；</w:t>
      </w:r>
      <w:r>
        <w:rPr>
          <w:rFonts w:hint="eastAsia"/>
        </w:rPr>
        <w:t xml:space="preserve">2. </w:t>
      </w:r>
      <w:r>
        <w:rPr>
          <w:rFonts w:hint="eastAsia"/>
        </w:rPr>
        <w:t>写</w:t>
      </w:r>
      <w:r>
        <w:rPr>
          <w:rFonts w:hint="eastAsia"/>
        </w:rPr>
        <w:t>R template</w:t>
      </w:r>
      <w:r>
        <w:rPr>
          <w:rFonts w:hint="eastAsia"/>
        </w:rPr>
        <w:t>来</w:t>
      </w:r>
      <w:r>
        <w:rPr>
          <w:rFonts w:hint="eastAsia"/>
        </w:rPr>
        <w:t>mapping</w:t>
      </w:r>
      <w:r>
        <w:rPr>
          <w:rFonts w:hint="eastAsia"/>
        </w:rPr>
        <w:t>（</w:t>
      </w:r>
      <w:r>
        <w:rPr>
          <w:rFonts w:hint="eastAsia"/>
        </w:rPr>
        <w:t>automation</w:t>
      </w:r>
      <w:r>
        <w:rPr>
          <w:rFonts w:hint="eastAsia"/>
        </w:rPr>
        <w:t>）；</w:t>
      </w:r>
      <w:r>
        <w:rPr>
          <w:rFonts w:hint="eastAsia"/>
        </w:rPr>
        <w:t>3. summarize cash flow</w:t>
      </w:r>
      <w:r>
        <w:rPr>
          <w:rFonts w:hint="eastAsia"/>
        </w:rPr>
        <w:t>，</w:t>
      </w:r>
      <w:r>
        <w:rPr>
          <w:rFonts w:hint="eastAsia"/>
        </w:rPr>
        <w:t>Power BI to visualize</w:t>
      </w:r>
      <w:r>
        <w:rPr>
          <w:rFonts w:hint="eastAsia"/>
        </w:rPr>
        <w:t>；</w:t>
      </w:r>
      <w:r>
        <w:rPr>
          <w:rFonts w:hint="eastAsia"/>
        </w:rPr>
        <w:t>4.</w:t>
      </w:r>
      <w:r>
        <w:rPr>
          <w:rFonts w:hint="eastAsia"/>
        </w:rPr>
        <w:t>成就，</w:t>
      </w:r>
      <w:r>
        <w:rPr>
          <w:rFonts w:hint="eastAsia"/>
        </w:rPr>
        <w:t>standard</w:t>
      </w:r>
      <w:r>
        <w:rPr>
          <w:rFonts w:hint="eastAsia"/>
        </w:rPr>
        <w:t>变化</w:t>
      </w:r>
    </w:p>
  </w:comment>
  <w:comment w:id="8" w:author="qr2133" w:date="2023-01-28T10:47:00Z" w:initials="q">
    <w:p w14:paraId="74086BE1" w14:textId="77777777" w:rsidR="003C4253" w:rsidRDefault="00754F72" w:rsidP="008D6C7F">
      <w:pPr>
        <w:pStyle w:val="CommentText"/>
      </w:pPr>
      <w:r>
        <w:rPr>
          <w:rStyle w:val="CommentReference"/>
        </w:rPr>
        <w:annotationRef/>
      </w:r>
      <w:r w:rsidR="003C4253">
        <w:rPr>
          <w:rFonts w:hint="eastAsia"/>
        </w:rPr>
        <w:t xml:space="preserve">Methods(e.g.,) + stress test, reconcile data -&gt; support AAR   </w:t>
      </w:r>
      <w:r w:rsidR="003C4253">
        <w:rPr>
          <w:rFonts w:hint="eastAsia"/>
        </w:rPr>
        <w:t>数据：年份</w:t>
      </w:r>
    </w:p>
  </w:comment>
  <w:comment w:id="15" w:author="qr2133" w:date="2023-01-30T16:30:00Z" w:initials="q">
    <w:p w14:paraId="1ED2AF56" w14:textId="77777777" w:rsidR="00210B84" w:rsidRDefault="00210B84" w:rsidP="0029130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可以再具体一点是什么</w:t>
      </w:r>
      <w:r>
        <w:rPr>
          <w:rFonts w:hint="eastAsia"/>
        </w:rPr>
        <w:t>suggestions</w:t>
      </w:r>
    </w:p>
  </w:comment>
  <w:comment w:id="16" w:author="Dai Sherry - Toronto-MROC" w:date="2023-02-02T15:49:00Z" w:initials="DSTM">
    <w:p w14:paraId="6AF7C2AD" w14:textId="0F67322E" w:rsidR="000B65E4" w:rsidRDefault="000B65E4" w:rsidP="000B65E4">
      <w:pPr>
        <w:pStyle w:val="CommentText"/>
        <w:rPr>
          <w:rFonts w:hint="eastAsia"/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这个</w:t>
      </w:r>
      <w:r>
        <w:rPr>
          <w:rFonts w:hint="eastAsia"/>
          <w:lang w:eastAsia="zh-CN"/>
        </w:rPr>
        <w:t>suggestion</w:t>
      </w:r>
      <w:r>
        <w:rPr>
          <w:rFonts w:hint="eastAsia"/>
          <w:lang w:eastAsia="zh-CN"/>
        </w:rPr>
        <w:t>就是让我们公司的</w:t>
      </w:r>
      <w:r>
        <w:rPr>
          <w:rFonts w:hint="eastAsia"/>
          <w:lang w:eastAsia="zh-CN"/>
        </w:rPr>
        <w:t>actuaries</w:t>
      </w:r>
      <w:r>
        <w:rPr>
          <w:rFonts w:hint="eastAsia"/>
          <w:lang w:eastAsia="zh-CN"/>
        </w:rPr>
        <w:t>减少开销</w:t>
      </w:r>
    </w:p>
  </w:comment>
  <w:comment w:id="17" w:author="qr2133" w:date="2023-01-28T22:21:00Z" w:initials="q">
    <w:p w14:paraId="495FB107" w14:textId="4905A5A8" w:rsidR="00624C38" w:rsidRDefault="00624C38" w:rsidP="006D41A2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hint="eastAsia"/>
        </w:rPr>
        <w:t>加一句</w:t>
      </w:r>
      <w:r>
        <w:t>conduct</w:t>
      </w:r>
      <w:proofErr w:type="spellEnd"/>
      <w:r>
        <w:t xml:space="preserve"> research to ...execution rate &amp; profit</w:t>
      </w:r>
    </w:p>
  </w:comment>
  <w:comment w:id="18" w:author="qr2133" w:date="2023-01-28T22:22:00Z" w:initials="q">
    <w:p w14:paraId="16D203B7" w14:textId="77777777" w:rsidR="00624C38" w:rsidRDefault="00624C38" w:rsidP="00B45B05">
      <w:pPr>
        <w:pStyle w:val="CommentText"/>
      </w:pPr>
      <w:r>
        <w:rPr>
          <w:rStyle w:val="CommentReference"/>
        </w:rPr>
        <w:annotationRef/>
      </w:r>
      <w:r>
        <w:t>From … to ….</w:t>
      </w:r>
    </w:p>
  </w:comment>
  <w:comment w:id="20" w:author="qr2133" w:date="2023-01-28T11:05:00Z" w:initials="q">
    <w:p w14:paraId="5C5D5961" w14:textId="77777777" w:rsidR="00AA5BCF" w:rsidRDefault="000648A7" w:rsidP="004A5043">
      <w:pPr>
        <w:pStyle w:val="CommentText"/>
      </w:pPr>
      <w:r>
        <w:rPr>
          <w:rStyle w:val="CommentReference"/>
        </w:rPr>
        <w:annotationRef/>
      </w:r>
      <w:r w:rsidR="00AA5BCF">
        <w:rPr>
          <w:rFonts w:hint="eastAsia"/>
        </w:rPr>
        <w:t>详述，</w:t>
      </w:r>
      <w:r w:rsidR="00AA5BCF">
        <w:rPr>
          <w:rFonts w:hint="eastAsia"/>
        </w:rPr>
        <w:t>factor</w:t>
      </w:r>
      <w:r w:rsidR="00AA5BCF">
        <w:rPr>
          <w:rFonts w:hint="eastAsia"/>
        </w:rPr>
        <w:t>影响最大的</w:t>
      </w:r>
      <w:r w:rsidR="00AA5BCF">
        <w:t>1-2</w:t>
      </w:r>
      <w:r w:rsidR="00AA5BCF">
        <w:rPr>
          <w:rFonts w:hint="eastAsia"/>
        </w:rPr>
        <w:t>个</w:t>
      </w:r>
    </w:p>
  </w:comment>
  <w:comment w:id="21" w:author="qr2133" w:date="2023-01-28T11:05:00Z" w:initials="q">
    <w:p w14:paraId="151E28C7" w14:textId="77777777" w:rsidR="00AA5BCF" w:rsidRDefault="000648A7" w:rsidP="00191899">
      <w:pPr>
        <w:pStyle w:val="CommentText"/>
      </w:pPr>
      <w:r>
        <w:rPr>
          <w:rStyle w:val="CommentReference"/>
        </w:rPr>
        <w:annotationRef/>
      </w:r>
      <w:r w:rsidR="00AA5BCF">
        <w:t>template</w:t>
      </w:r>
    </w:p>
  </w:comment>
  <w:comment w:id="22" w:author="qr2133" w:date="2023-01-30T16:37:00Z" w:initials="q">
    <w:p w14:paraId="1E70B223" w14:textId="77777777" w:rsidR="00210B84" w:rsidRDefault="00210B84" w:rsidP="00231F26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hint="eastAsia"/>
        </w:rPr>
        <w:t>没有改</w:t>
      </w:r>
      <w:proofErr w:type="spellEnd"/>
      <w:r>
        <w:rPr>
          <w:rFonts w:hint="eastAsia"/>
        </w:rPr>
        <w:t>？</w:t>
      </w:r>
    </w:p>
  </w:comment>
  <w:comment w:id="24" w:author="qr2133" w:date="2023-01-28T11:39:00Z" w:initials="q">
    <w:p w14:paraId="42EE022A" w14:textId="1B8C968C" w:rsidR="00233036" w:rsidRDefault="00233036" w:rsidP="00233036">
      <w:pPr>
        <w:pStyle w:val="CommentText"/>
      </w:pPr>
      <w:r>
        <w:rPr>
          <w:rStyle w:val="CommentReference"/>
        </w:rPr>
        <w:annotationRef/>
      </w:r>
      <w:r>
        <w:t>Design logistic regresion, independent variables, dependent variables, based on xxx data</w:t>
      </w:r>
    </w:p>
  </w:comment>
  <w:comment w:id="30" w:author="qr2133" w:date="2023-01-28T23:09:00Z" w:initials="q">
    <w:p w14:paraId="6DA343E8" w14:textId="77777777" w:rsidR="005244D9" w:rsidRDefault="005244D9" w:rsidP="005244D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改成</w:t>
      </w:r>
      <w:r>
        <w:rPr>
          <w:rFonts w:hint="eastAsia"/>
        </w:rPr>
        <w:t xml:space="preserve">summed </w:t>
      </w:r>
      <w:r>
        <w:t>xxxxx to improve efficiency</w:t>
      </w:r>
    </w:p>
  </w:comment>
  <w:comment w:id="34" w:author="qr2133" w:date="2023-01-28T11:42:00Z" w:initials="q">
    <w:p w14:paraId="6B5E162B" w14:textId="77777777" w:rsidR="00427052" w:rsidRDefault="00E71CAB" w:rsidP="005029A7">
      <w:pPr>
        <w:pStyle w:val="CommentText"/>
      </w:pPr>
      <w:r>
        <w:rPr>
          <w:rStyle w:val="CommentReference"/>
        </w:rPr>
        <w:annotationRef/>
      </w:r>
      <w:r w:rsidR="00427052">
        <w:rPr>
          <w:rFonts w:hint="eastAsia"/>
        </w:rPr>
        <w:t>其他衡量的</w:t>
      </w:r>
      <w:r w:rsidR="00427052">
        <w:rPr>
          <w:rFonts w:hint="eastAsia"/>
        </w:rPr>
        <w:t>metrics</w:t>
      </w:r>
    </w:p>
  </w:comment>
  <w:comment w:id="31" w:author="qr2133" w:date="2023-01-28T23:14:00Z" w:initials="q">
    <w:p w14:paraId="55034AEA" w14:textId="77777777" w:rsidR="00427052" w:rsidRDefault="00427052" w:rsidP="003A07E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合起来，</w:t>
      </w:r>
      <w:r>
        <w:t>applied the model to predict 2020  result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9C61B1" w15:done="1"/>
  <w15:commentEx w15:paraId="41F1CACC" w15:done="1"/>
  <w15:commentEx w15:paraId="74086BE1" w15:done="1"/>
  <w15:commentEx w15:paraId="1ED2AF56" w15:done="0"/>
  <w15:commentEx w15:paraId="6AF7C2AD" w15:paraIdParent="1ED2AF56" w15:done="0"/>
  <w15:commentEx w15:paraId="495FB107" w15:done="1"/>
  <w15:commentEx w15:paraId="16D203B7" w15:done="1"/>
  <w15:commentEx w15:paraId="5C5D5961" w15:done="1"/>
  <w15:commentEx w15:paraId="151E28C7" w15:done="1"/>
  <w15:commentEx w15:paraId="1E70B223" w15:done="0"/>
  <w15:commentEx w15:paraId="42EE022A" w15:done="1"/>
  <w15:commentEx w15:paraId="6DA343E8" w15:done="1"/>
  <w15:commentEx w15:paraId="6B5E162B" w15:done="0"/>
  <w15:commentEx w15:paraId="55034A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F7C03" w16cex:dateUtc="2023-01-28T15:48:00Z"/>
  <w16cex:commentExtensible w16cex:durableId="278017D5" w16cex:dateUtc="2023-01-29T02:53:00Z"/>
  <w16cex:commentExtensible w16cex:durableId="277F7BBF" w16cex:dateUtc="2023-01-28T15:47:00Z"/>
  <w16cex:commentExtensible w16cex:durableId="27826F26" w16cex:dateUtc="2023-01-30T21:30:00Z"/>
  <w16cex:commentExtensible w16cex:durableId="27865A16" w16cex:dateUtc="2023-02-02T20:49:00Z"/>
  <w16cex:commentExtensible w16cex:durableId="27801E87" w16cex:dateUtc="2023-01-29T03:21:00Z"/>
  <w16cex:commentExtensible w16cex:durableId="27801E9F" w16cex:dateUtc="2023-01-29T03:22:00Z"/>
  <w16cex:commentExtensible w16cex:durableId="277F7FE1" w16cex:dateUtc="2023-01-28T16:05:00Z"/>
  <w16cex:commentExtensible w16cex:durableId="277F7FEC" w16cex:dateUtc="2023-01-28T16:05:00Z"/>
  <w16cex:commentExtensible w16cex:durableId="278270E6" w16cex:dateUtc="2023-01-30T21:37:00Z"/>
  <w16cex:commentExtensible w16cex:durableId="277F880E" w16cex:dateUtc="2023-01-28T16:39:00Z"/>
  <w16cex:commentExtensible w16cex:durableId="278029C7" w16cex:dateUtc="2023-01-29T04:09:00Z"/>
  <w16cex:commentExtensible w16cex:durableId="277F8892" w16cex:dateUtc="2023-01-28T16:42:00Z"/>
  <w16cex:commentExtensible w16cex:durableId="27802AC6" w16cex:dateUtc="2023-01-29T04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9C61B1" w16cid:durableId="277F7C03"/>
  <w16cid:commentId w16cid:paraId="41F1CACC" w16cid:durableId="278017D5"/>
  <w16cid:commentId w16cid:paraId="74086BE1" w16cid:durableId="277F7BBF"/>
  <w16cid:commentId w16cid:paraId="1ED2AF56" w16cid:durableId="27826F26"/>
  <w16cid:commentId w16cid:paraId="6AF7C2AD" w16cid:durableId="27865A16"/>
  <w16cid:commentId w16cid:paraId="495FB107" w16cid:durableId="27801E87"/>
  <w16cid:commentId w16cid:paraId="16D203B7" w16cid:durableId="27801E9F"/>
  <w16cid:commentId w16cid:paraId="5C5D5961" w16cid:durableId="277F7FE1"/>
  <w16cid:commentId w16cid:paraId="151E28C7" w16cid:durableId="277F7FEC"/>
  <w16cid:commentId w16cid:paraId="1E70B223" w16cid:durableId="278270E6"/>
  <w16cid:commentId w16cid:paraId="42EE022A" w16cid:durableId="277F880E"/>
  <w16cid:commentId w16cid:paraId="6DA343E8" w16cid:durableId="278029C7"/>
  <w16cid:commentId w16cid:paraId="6B5E162B" w16cid:durableId="277F8892"/>
  <w16cid:commentId w16cid:paraId="55034AEA" w16cid:durableId="27802A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F678F" w14:textId="77777777" w:rsidR="006901CD" w:rsidRDefault="006901CD" w:rsidP="00941EB2">
      <w:r>
        <w:separator/>
      </w:r>
    </w:p>
  </w:endnote>
  <w:endnote w:type="continuationSeparator" w:id="0">
    <w:p w14:paraId="54201610" w14:textId="77777777" w:rsidR="006901CD" w:rsidRDefault="006901CD" w:rsidP="00941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E2F56" w14:textId="77777777" w:rsidR="006901CD" w:rsidRDefault="006901CD" w:rsidP="00941EB2">
      <w:r>
        <w:separator/>
      </w:r>
    </w:p>
  </w:footnote>
  <w:footnote w:type="continuationSeparator" w:id="0">
    <w:p w14:paraId="0F654F90" w14:textId="77777777" w:rsidR="006901CD" w:rsidRDefault="006901CD" w:rsidP="00941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5D18AD"/>
    <w:multiLevelType w:val="singleLevel"/>
    <w:tmpl w:val="FA5D18A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0"/>
      </w:rPr>
    </w:lvl>
  </w:abstractNum>
  <w:abstractNum w:abstractNumId="1" w15:restartNumberingAfterBreak="0">
    <w:nsid w:val="4D561B6A"/>
    <w:multiLevelType w:val="hybridMultilevel"/>
    <w:tmpl w:val="F22295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BB3D3E"/>
    <w:multiLevelType w:val="multilevel"/>
    <w:tmpl w:val="6EBB3D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892602">
    <w:abstractNumId w:val="2"/>
  </w:num>
  <w:num w:numId="2" w16cid:durableId="1813675012">
    <w:abstractNumId w:val="0"/>
  </w:num>
  <w:num w:numId="3" w16cid:durableId="149811230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r2133">
    <w15:presenceInfo w15:providerId="None" w15:userId="qr2133"/>
  </w15:person>
  <w15:person w15:author="Dai Sherry - Toronto-MROC">
    <w15:presenceInfo w15:providerId="AD" w15:userId="S::SDai@mroc.com::96361790-389f-4528-b20a-d06ae4de3f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JmN2RmYWNmNWE0YzNmMjI0NzlhYzIxZTNjYWMzZjMifQ=="/>
  </w:docVars>
  <w:rsids>
    <w:rsidRoot w:val="0031760D"/>
    <w:rsid w:val="00001DA6"/>
    <w:rsid w:val="00012934"/>
    <w:rsid w:val="00022900"/>
    <w:rsid w:val="0002334F"/>
    <w:rsid w:val="000245A3"/>
    <w:rsid w:val="00030616"/>
    <w:rsid w:val="000338D4"/>
    <w:rsid w:val="000372D9"/>
    <w:rsid w:val="00045E8F"/>
    <w:rsid w:val="00055758"/>
    <w:rsid w:val="000648A7"/>
    <w:rsid w:val="000753A5"/>
    <w:rsid w:val="00077831"/>
    <w:rsid w:val="0008190A"/>
    <w:rsid w:val="00085946"/>
    <w:rsid w:val="00097D62"/>
    <w:rsid w:val="000B1C71"/>
    <w:rsid w:val="000B65E4"/>
    <w:rsid w:val="000C527F"/>
    <w:rsid w:val="000C704D"/>
    <w:rsid w:val="000D1F4A"/>
    <w:rsid w:val="000D4E5F"/>
    <w:rsid w:val="000D7712"/>
    <w:rsid w:val="000E33DA"/>
    <w:rsid w:val="000E4716"/>
    <w:rsid w:val="000E63E0"/>
    <w:rsid w:val="000E6B26"/>
    <w:rsid w:val="000F1821"/>
    <w:rsid w:val="000F4ADA"/>
    <w:rsid w:val="001021DB"/>
    <w:rsid w:val="00105433"/>
    <w:rsid w:val="00106AF6"/>
    <w:rsid w:val="00112F8D"/>
    <w:rsid w:val="00114F80"/>
    <w:rsid w:val="00116226"/>
    <w:rsid w:val="00123FC2"/>
    <w:rsid w:val="00124E7A"/>
    <w:rsid w:val="001326E5"/>
    <w:rsid w:val="00136A10"/>
    <w:rsid w:val="00137847"/>
    <w:rsid w:val="00147E13"/>
    <w:rsid w:val="00153DB2"/>
    <w:rsid w:val="001545CF"/>
    <w:rsid w:val="001577A2"/>
    <w:rsid w:val="001613F9"/>
    <w:rsid w:val="0016429A"/>
    <w:rsid w:val="001676FB"/>
    <w:rsid w:val="001713BC"/>
    <w:rsid w:val="001818D5"/>
    <w:rsid w:val="00182C1A"/>
    <w:rsid w:val="001852B5"/>
    <w:rsid w:val="001920CC"/>
    <w:rsid w:val="00193E93"/>
    <w:rsid w:val="00196E73"/>
    <w:rsid w:val="001A3887"/>
    <w:rsid w:val="001A5FCC"/>
    <w:rsid w:val="001B4CEE"/>
    <w:rsid w:val="001B5A98"/>
    <w:rsid w:val="001C13A7"/>
    <w:rsid w:val="001D2DA1"/>
    <w:rsid w:val="001D3CD6"/>
    <w:rsid w:val="001E7FD3"/>
    <w:rsid w:val="001F6C83"/>
    <w:rsid w:val="00205C3B"/>
    <w:rsid w:val="00207851"/>
    <w:rsid w:val="00210B84"/>
    <w:rsid w:val="00211B4D"/>
    <w:rsid w:val="00212848"/>
    <w:rsid w:val="002134EA"/>
    <w:rsid w:val="00214F21"/>
    <w:rsid w:val="0021723D"/>
    <w:rsid w:val="002251EC"/>
    <w:rsid w:val="002329F9"/>
    <w:rsid w:val="00233036"/>
    <w:rsid w:val="00244558"/>
    <w:rsid w:val="00247CF4"/>
    <w:rsid w:val="00254AA4"/>
    <w:rsid w:val="00265A59"/>
    <w:rsid w:val="002663F0"/>
    <w:rsid w:val="002671F4"/>
    <w:rsid w:val="002738CA"/>
    <w:rsid w:val="002829A5"/>
    <w:rsid w:val="00291EDE"/>
    <w:rsid w:val="00296D3A"/>
    <w:rsid w:val="002A4D9C"/>
    <w:rsid w:val="002A67AE"/>
    <w:rsid w:val="002B14E7"/>
    <w:rsid w:val="002B7FFD"/>
    <w:rsid w:val="002C589E"/>
    <w:rsid w:val="002F3823"/>
    <w:rsid w:val="00302580"/>
    <w:rsid w:val="0030427E"/>
    <w:rsid w:val="00311568"/>
    <w:rsid w:val="003152FE"/>
    <w:rsid w:val="003155AB"/>
    <w:rsid w:val="00315C1B"/>
    <w:rsid w:val="00316C4C"/>
    <w:rsid w:val="0031760D"/>
    <w:rsid w:val="00320849"/>
    <w:rsid w:val="00335847"/>
    <w:rsid w:val="003464EA"/>
    <w:rsid w:val="00350208"/>
    <w:rsid w:val="00350BF2"/>
    <w:rsid w:val="00366CC8"/>
    <w:rsid w:val="00367045"/>
    <w:rsid w:val="0037128F"/>
    <w:rsid w:val="00376C84"/>
    <w:rsid w:val="003870A8"/>
    <w:rsid w:val="0039298D"/>
    <w:rsid w:val="003933D8"/>
    <w:rsid w:val="003948E8"/>
    <w:rsid w:val="003961BB"/>
    <w:rsid w:val="003A45AB"/>
    <w:rsid w:val="003A57D6"/>
    <w:rsid w:val="003B101A"/>
    <w:rsid w:val="003B1859"/>
    <w:rsid w:val="003C4253"/>
    <w:rsid w:val="003C5754"/>
    <w:rsid w:val="003D1F54"/>
    <w:rsid w:val="003D3124"/>
    <w:rsid w:val="003D31F0"/>
    <w:rsid w:val="003D57AA"/>
    <w:rsid w:val="003E089A"/>
    <w:rsid w:val="003E7BCA"/>
    <w:rsid w:val="004002F3"/>
    <w:rsid w:val="004041D8"/>
    <w:rsid w:val="004058C6"/>
    <w:rsid w:val="00406E0C"/>
    <w:rsid w:val="00414A10"/>
    <w:rsid w:val="004201B6"/>
    <w:rsid w:val="0042601F"/>
    <w:rsid w:val="00427052"/>
    <w:rsid w:val="0043005F"/>
    <w:rsid w:val="00434B06"/>
    <w:rsid w:val="00442822"/>
    <w:rsid w:val="00447898"/>
    <w:rsid w:val="00447F7A"/>
    <w:rsid w:val="00452865"/>
    <w:rsid w:val="004555FC"/>
    <w:rsid w:val="00457967"/>
    <w:rsid w:val="004951F1"/>
    <w:rsid w:val="004A588E"/>
    <w:rsid w:val="004A6B00"/>
    <w:rsid w:val="004A7999"/>
    <w:rsid w:val="004B559B"/>
    <w:rsid w:val="004C1E67"/>
    <w:rsid w:val="004C6F90"/>
    <w:rsid w:val="004E1E0F"/>
    <w:rsid w:val="004E57CF"/>
    <w:rsid w:val="004F3083"/>
    <w:rsid w:val="005018CB"/>
    <w:rsid w:val="0050480A"/>
    <w:rsid w:val="005124D9"/>
    <w:rsid w:val="00514136"/>
    <w:rsid w:val="005244D9"/>
    <w:rsid w:val="00537AD0"/>
    <w:rsid w:val="005415F3"/>
    <w:rsid w:val="005470D3"/>
    <w:rsid w:val="00567066"/>
    <w:rsid w:val="00573276"/>
    <w:rsid w:val="00577000"/>
    <w:rsid w:val="005842D5"/>
    <w:rsid w:val="00584DD9"/>
    <w:rsid w:val="00585742"/>
    <w:rsid w:val="00585D13"/>
    <w:rsid w:val="005869AA"/>
    <w:rsid w:val="00592746"/>
    <w:rsid w:val="00593F68"/>
    <w:rsid w:val="005A409F"/>
    <w:rsid w:val="005A6925"/>
    <w:rsid w:val="005A6B7E"/>
    <w:rsid w:val="005B43F6"/>
    <w:rsid w:val="005B6545"/>
    <w:rsid w:val="005C2ECA"/>
    <w:rsid w:val="005D4E74"/>
    <w:rsid w:val="005D6CD6"/>
    <w:rsid w:val="005F397B"/>
    <w:rsid w:val="006020F6"/>
    <w:rsid w:val="00613BB6"/>
    <w:rsid w:val="00624C38"/>
    <w:rsid w:val="00631146"/>
    <w:rsid w:val="00631ACA"/>
    <w:rsid w:val="006320AE"/>
    <w:rsid w:val="00632B42"/>
    <w:rsid w:val="006334B0"/>
    <w:rsid w:val="006355F6"/>
    <w:rsid w:val="006366DA"/>
    <w:rsid w:val="00641741"/>
    <w:rsid w:val="0064526F"/>
    <w:rsid w:val="00651678"/>
    <w:rsid w:val="006557F5"/>
    <w:rsid w:val="00664193"/>
    <w:rsid w:val="00665E65"/>
    <w:rsid w:val="0067479C"/>
    <w:rsid w:val="00681C85"/>
    <w:rsid w:val="00683B56"/>
    <w:rsid w:val="006901CD"/>
    <w:rsid w:val="00690463"/>
    <w:rsid w:val="006A4C81"/>
    <w:rsid w:val="006B08DF"/>
    <w:rsid w:val="006C18F2"/>
    <w:rsid w:val="006C2047"/>
    <w:rsid w:val="006C3A2C"/>
    <w:rsid w:val="006C6A19"/>
    <w:rsid w:val="006E30DC"/>
    <w:rsid w:val="006F0F85"/>
    <w:rsid w:val="006F4A32"/>
    <w:rsid w:val="006F546E"/>
    <w:rsid w:val="00706762"/>
    <w:rsid w:val="007069C0"/>
    <w:rsid w:val="00715921"/>
    <w:rsid w:val="00717D7D"/>
    <w:rsid w:val="00720583"/>
    <w:rsid w:val="007226A8"/>
    <w:rsid w:val="007316F0"/>
    <w:rsid w:val="00733866"/>
    <w:rsid w:val="007376B2"/>
    <w:rsid w:val="007468F5"/>
    <w:rsid w:val="00754F72"/>
    <w:rsid w:val="00772D9E"/>
    <w:rsid w:val="00775908"/>
    <w:rsid w:val="00777002"/>
    <w:rsid w:val="00783AE9"/>
    <w:rsid w:val="0079273F"/>
    <w:rsid w:val="00792C20"/>
    <w:rsid w:val="00795A9C"/>
    <w:rsid w:val="007973BB"/>
    <w:rsid w:val="007A47D3"/>
    <w:rsid w:val="007A6843"/>
    <w:rsid w:val="007B7984"/>
    <w:rsid w:val="007C13B0"/>
    <w:rsid w:val="007C4E71"/>
    <w:rsid w:val="007C714F"/>
    <w:rsid w:val="007C7E43"/>
    <w:rsid w:val="007E0463"/>
    <w:rsid w:val="007E301B"/>
    <w:rsid w:val="007E78DF"/>
    <w:rsid w:val="007F3F72"/>
    <w:rsid w:val="007F6FEA"/>
    <w:rsid w:val="00804DD1"/>
    <w:rsid w:val="00805C90"/>
    <w:rsid w:val="00807328"/>
    <w:rsid w:val="00812ABE"/>
    <w:rsid w:val="00813ACE"/>
    <w:rsid w:val="00821755"/>
    <w:rsid w:val="00822625"/>
    <w:rsid w:val="008242E9"/>
    <w:rsid w:val="008332E9"/>
    <w:rsid w:val="00841E44"/>
    <w:rsid w:val="00846502"/>
    <w:rsid w:val="0084748B"/>
    <w:rsid w:val="00854CDC"/>
    <w:rsid w:val="00854F17"/>
    <w:rsid w:val="008558E3"/>
    <w:rsid w:val="0086249E"/>
    <w:rsid w:val="00866FD3"/>
    <w:rsid w:val="00867F22"/>
    <w:rsid w:val="00881F2D"/>
    <w:rsid w:val="008828B4"/>
    <w:rsid w:val="008840F7"/>
    <w:rsid w:val="00887010"/>
    <w:rsid w:val="0089343A"/>
    <w:rsid w:val="00893CFB"/>
    <w:rsid w:val="008B55BE"/>
    <w:rsid w:val="008B6747"/>
    <w:rsid w:val="008C3851"/>
    <w:rsid w:val="008D2E13"/>
    <w:rsid w:val="008D41B5"/>
    <w:rsid w:val="008D459B"/>
    <w:rsid w:val="008D74C2"/>
    <w:rsid w:val="008E026B"/>
    <w:rsid w:val="008E0D9E"/>
    <w:rsid w:val="008F6E22"/>
    <w:rsid w:val="00902EDC"/>
    <w:rsid w:val="009062A9"/>
    <w:rsid w:val="009067FF"/>
    <w:rsid w:val="00910A66"/>
    <w:rsid w:val="009223B6"/>
    <w:rsid w:val="00931163"/>
    <w:rsid w:val="009330EB"/>
    <w:rsid w:val="009364A3"/>
    <w:rsid w:val="00941EB2"/>
    <w:rsid w:val="00944D93"/>
    <w:rsid w:val="009556E4"/>
    <w:rsid w:val="0095711C"/>
    <w:rsid w:val="009631D4"/>
    <w:rsid w:val="00963E3A"/>
    <w:rsid w:val="009647C4"/>
    <w:rsid w:val="00965557"/>
    <w:rsid w:val="009760B0"/>
    <w:rsid w:val="009823CC"/>
    <w:rsid w:val="0098421D"/>
    <w:rsid w:val="00990240"/>
    <w:rsid w:val="00990BF8"/>
    <w:rsid w:val="009A0D3D"/>
    <w:rsid w:val="009A2EAA"/>
    <w:rsid w:val="009A4191"/>
    <w:rsid w:val="009B4A40"/>
    <w:rsid w:val="009C2F6D"/>
    <w:rsid w:val="009C7FC0"/>
    <w:rsid w:val="009D300B"/>
    <w:rsid w:val="009D3788"/>
    <w:rsid w:val="009D591E"/>
    <w:rsid w:val="009E3695"/>
    <w:rsid w:val="009F65ED"/>
    <w:rsid w:val="00A018DA"/>
    <w:rsid w:val="00A071FE"/>
    <w:rsid w:val="00A07449"/>
    <w:rsid w:val="00A1339D"/>
    <w:rsid w:val="00A150B9"/>
    <w:rsid w:val="00A30ABB"/>
    <w:rsid w:val="00A32BED"/>
    <w:rsid w:val="00A33562"/>
    <w:rsid w:val="00A3550C"/>
    <w:rsid w:val="00A372E6"/>
    <w:rsid w:val="00A41BDF"/>
    <w:rsid w:val="00A43159"/>
    <w:rsid w:val="00A50B10"/>
    <w:rsid w:val="00A52CF7"/>
    <w:rsid w:val="00A530AF"/>
    <w:rsid w:val="00A61689"/>
    <w:rsid w:val="00A63E04"/>
    <w:rsid w:val="00A70D60"/>
    <w:rsid w:val="00A71D0A"/>
    <w:rsid w:val="00A725FB"/>
    <w:rsid w:val="00A748BC"/>
    <w:rsid w:val="00A90490"/>
    <w:rsid w:val="00A91F1C"/>
    <w:rsid w:val="00A929CA"/>
    <w:rsid w:val="00A9331C"/>
    <w:rsid w:val="00A9473B"/>
    <w:rsid w:val="00A94843"/>
    <w:rsid w:val="00A95B3F"/>
    <w:rsid w:val="00AA0024"/>
    <w:rsid w:val="00AA4F46"/>
    <w:rsid w:val="00AA5BCF"/>
    <w:rsid w:val="00AA6853"/>
    <w:rsid w:val="00AB04AB"/>
    <w:rsid w:val="00AB07E1"/>
    <w:rsid w:val="00AB1122"/>
    <w:rsid w:val="00AB3017"/>
    <w:rsid w:val="00AB5B16"/>
    <w:rsid w:val="00AB64C3"/>
    <w:rsid w:val="00AD204B"/>
    <w:rsid w:val="00AD51A2"/>
    <w:rsid w:val="00AE6ECE"/>
    <w:rsid w:val="00AF1EA3"/>
    <w:rsid w:val="00B045FF"/>
    <w:rsid w:val="00B05F7F"/>
    <w:rsid w:val="00B11C85"/>
    <w:rsid w:val="00B17867"/>
    <w:rsid w:val="00B20E39"/>
    <w:rsid w:val="00B233C8"/>
    <w:rsid w:val="00B27966"/>
    <w:rsid w:val="00B30208"/>
    <w:rsid w:val="00B330D6"/>
    <w:rsid w:val="00B33F37"/>
    <w:rsid w:val="00B44E76"/>
    <w:rsid w:val="00B511D6"/>
    <w:rsid w:val="00B60780"/>
    <w:rsid w:val="00B70054"/>
    <w:rsid w:val="00B753C9"/>
    <w:rsid w:val="00B8079A"/>
    <w:rsid w:val="00B836E3"/>
    <w:rsid w:val="00B91882"/>
    <w:rsid w:val="00B94948"/>
    <w:rsid w:val="00B954ED"/>
    <w:rsid w:val="00B9651E"/>
    <w:rsid w:val="00B9762F"/>
    <w:rsid w:val="00BA0665"/>
    <w:rsid w:val="00BA7C79"/>
    <w:rsid w:val="00BB1947"/>
    <w:rsid w:val="00BC75E8"/>
    <w:rsid w:val="00BC7683"/>
    <w:rsid w:val="00BD1B8C"/>
    <w:rsid w:val="00BE0B3D"/>
    <w:rsid w:val="00BE4116"/>
    <w:rsid w:val="00BE582D"/>
    <w:rsid w:val="00BE74D0"/>
    <w:rsid w:val="00BF313B"/>
    <w:rsid w:val="00BF6FF8"/>
    <w:rsid w:val="00C03195"/>
    <w:rsid w:val="00C03DAC"/>
    <w:rsid w:val="00C12361"/>
    <w:rsid w:val="00C17B0F"/>
    <w:rsid w:val="00C24793"/>
    <w:rsid w:val="00C255C6"/>
    <w:rsid w:val="00C31943"/>
    <w:rsid w:val="00C3219D"/>
    <w:rsid w:val="00C327DA"/>
    <w:rsid w:val="00C33DDA"/>
    <w:rsid w:val="00C34681"/>
    <w:rsid w:val="00C3548F"/>
    <w:rsid w:val="00C407F8"/>
    <w:rsid w:val="00C5330F"/>
    <w:rsid w:val="00C550AC"/>
    <w:rsid w:val="00C55695"/>
    <w:rsid w:val="00C55AFD"/>
    <w:rsid w:val="00C619F6"/>
    <w:rsid w:val="00C66B2A"/>
    <w:rsid w:val="00C67E33"/>
    <w:rsid w:val="00C71EEE"/>
    <w:rsid w:val="00C77CC7"/>
    <w:rsid w:val="00CA0BF3"/>
    <w:rsid w:val="00CA2517"/>
    <w:rsid w:val="00CA4774"/>
    <w:rsid w:val="00CB2ECB"/>
    <w:rsid w:val="00CB415E"/>
    <w:rsid w:val="00CB70FE"/>
    <w:rsid w:val="00CC0625"/>
    <w:rsid w:val="00CC2574"/>
    <w:rsid w:val="00CC5137"/>
    <w:rsid w:val="00CD013A"/>
    <w:rsid w:val="00CD0149"/>
    <w:rsid w:val="00CD574A"/>
    <w:rsid w:val="00CD788B"/>
    <w:rsid w:val="00CF0862"/>
    <w:rsid w:val="00CF434D"/>
    <w:rsid w:val="00D0403A"/>
    <w:rsid w:val="00D06C8D"/>
    <w:rsid w:val="00D12140"/>
    <w:rsid w:val="00D2285F"/>
    <w:rsid w:val="00D26E60"/>
    <w:rsid w:val="00D30C14"/>
    <w:rsid w:val="00D32C01"/>
    <w:rsid w:val="00D3389E"/>
    <w:rsid w:val="00D342D9"/>
    <w:rsid w:val="00D408D3"/>
    <w:rsid w:val="00D40B3D"/>
    <w:rsid w:val="00D432E2"/>
    <w:rsid w:val="00D62D4E"/>
    <w:rsid w:val="00D65FCD"/>
    <w:rsid w:val="00D67688"/>
    <w:rsid w:val="00D772E5"/>
    <w:rsid w:val="00D85B85"/>
    <w:rsid w:val="00D905F3"/>
    <w:rsid w:val="00D91767"/>
    <w:rsid w:val="00D968EF"/>
    <w:rsid w:val="00D97B3A"/>
    <w:rsid w:val="00DA104E"/>
    <w:rsid w:val="00DA3474"/>
    <w:rsid w:val="00DB1FC3"/>
    <w:rsid w:val="00DB58C9"/>
    <w:rsid w:val="00DC187D"/>
    <w:rsid w:val="00DC1898"/>
    <w:rsid w:val="00DC5993"/>
    <w:rsid w:val="00DC7308"/>
    <w:rsid w:val="00DD11EF"/>
    <w:rsid w:val="00DE0041"/>
    <w:rsid w:val="00DE1880"/>
    <w:rsid w:val="00DE3BDE"/>
    <w:rsid w:val="00DE6622"/>
    <w:rsid w:val="00DF46C4"/>
    <w:rsid w:val="00E125D5"/>
    <w:rsid w:val="00E13A6D"/>
    <w:rsid w:val="00E16FDA"/>
    <w:rsid w:val="00E226F3"/>
    <w:rsid w:val="00E2391C"/>
    <w:rsid w:val="00E25EBD"/>
    <w:rsid w:val="00E26989"/>
    <w:rsid w:val="00E27EC2"/>
    <w:rsid w:val="00E36C92"/>
    <w:rsid w:val="00E3714E"/>
    <w:rsid w:val="00E401AB"/>
    <w:rsid w:val="00E40578"/>
    <w:rsid w:val="00E43685"/>
    <w:rsid w:val="00E524AF"/>
    <w:rsid w:val="00E53B52"/>
    <w:rsid w:val="00E5483C"/>
    <w:rsid w:val="00E56E7B"/>
    <w:rsid w:val="00E663FC"/>
    <w:rsid w:val="00E71CAB"/>
    <w:rsid w:val="00E71D51"/>
    <w:rsid w:val="00E71F9F"/>
    <w:rsid w:val="00E80172"/>
    <w:rsid w:val="00EA61C5"/>
    <w:rsid w:val="00EA68D3"/>
    <w:rsid w:val="00EA6C1E"/>
    <w:rsid w:val="00EA6DC5"/>
    <w:rsid w:val="00EB2257"/>
    <w:rsid w:val="00EB5F82"/>
    <w:rsid w:val="00EC182D"/>
    <w:rsid w:val="00EC1AD0"/>
    <w:rsid w:val="00EC3510"/>
    <w:rsid w:val="00EC6C66"/>
    <w:rsid w:val="00ED49C6"/>
    <w:rsid w:val="00EE0C99"/>
    <w:rsid w:val="00EF1D52"/>
    <w:rsid w:val="00EF2374"/>
    <w:rsid w:val="00F01FAE"/>
    <w:rsid w:val="00F02189"/>
    <w:rsid w:val="00F04E80"/>
    <w:rsid w:val="00F107BF"/>
    <w:rsid w:val="00F12752"/>
    <w:rsid w:val="00F13E76"/>
    <w:rsid w:val="00F142A4"/>
    <w:rsid w:val="00F215BD"/>
    <w:rsid w:val="00F24CD8"/>
    <w:rsid w:val="00F31E98"/>
    <w:rsid w:val="00F31FDC"/>
    <w:rsid w:val="00F332CC"/>
    <w:rsid w:val="00F35C28"/>
    <w:rsid w:val="00F47A11"/>
    <w:rsid w:val="00F5661F"/>
    <w:rsid w:val="00F814B7"/>
    <w:rsid w:val="00F973CC"/>
    <w:rsid w:val="00FA0624"/>
    <w:rsid w:val="00FA6349"/>
    <w:rsid w:val="00FB12F9"/>
    <w:rsid w:val="00FC235B"/>
    <w:rsid w:val="00FD23C7"/>
    <w:rsid w:val="00FE2F1A"/>
    <w:rsid w:val="00FE3B30"/>
    <w:rsid w:val="00FE4DA9"/>
    <w:rsid w:val="00FF2724"/>
    <w:rsid w:val="00FF3688"/>
    <w:rsid w:val="00FF37B4"/>
    <w:rsid w:val="00FF3B0E"/>
    <w:rsid w:val="01C03C35"/>
    <w:rsid w:val="0F1513EB"/>
    <w:rsid w:val="1C7102D7"/>
    <w:rsid w:val="202F2F3A"/>
    <w:rsid w:val="27353511"/>
    <w:rsid w:val="29FC7D55"/>
    <w:rsid w:val="31B02B7A"/>
    <w:rsid w:val="35FF4C14"/>
    <w:rsid w:val="3D833B42"/>
    <w:rsid w:val="46ED153F"/>
    <w:rsid w:val="4A9430B5"/>
    <w:rsid w:val="51B72935"/>
    <w:rsid w:val="572A7F10"/>
    <w:rsid w:val="5BB24978"/>
    <w:rsid w:val="74136D6F"/>
    <w:rsid w:val="7A5C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1F78F98"/>
  <w15:docId w15:val="{5DA1A378-331F-453D-B7ED-774FF5EE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5124D9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SimSun" w:hAnsi="Times New Roman" w:cs="Times New Roman"/>
      <w:kern w:val="0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SimSun" w:hAnsi="Times New Roman" w:cs="Times New Roman"/>
      <w:kern w:val="0"/>
      <w:sz w:val="18"/>
      <w:szCs w:val="18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">
    <w:name w:val="标题1"/>
    <w:basedOn w:val="Normal"/>
    <w:qFormat/>
    <w:pPr>
      <w:tabs>
        <w:tab w:val="right" w:pos="10080"/>
      </w:tabs>
      <w:spacing w:beforeLines="50" w:before="120"/>
    </w:pPr>
    <w:rPr>
      <w:b/>
      <w:sz w:val="20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5124D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C3A2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54F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54F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54F72"/>
    <w:rPr>
      <w:rFonts w:ascii="Times New Roman" w:eastAsia="SimSun" w:hAnsi="Times New Roman" w:cs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F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F72"/>
    <w:rPr>
      <w:rFonts w:ascii="Times New Roman" w:eastAsia="SimSun" w:hAnsi="Times New Roman" w:cs="Times New Roman"/>
      <w:b/>
      <w:bCs/>
      <w:lang w:val="en-US" w:eastAsia="en-US"/>
    </w:rPr>
  </w:style>
  <w:style w:type="paragraph" w:styleId="Revision">
    <w:name w:val="Revision"/>
    <w:hidden/>
    <w:uiPriority w:val="99"/>
    <w:semiHidden/>
    <w:rsid w:val="00AA5BCF"/>
    <w:rPr>
      <w:rFonts w:ascii="Times New Roman" w:eastAsia="SimSu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linkedin.com/in/sherry-shilun-dai-705a75180/" TargetMode="External"/><Relationship Id="rId4" Type="http://schemas.openxmlformats.org/officeDocument/2006/relationships/styles" Target="styles.xml"/><Relationship Id="rId9" Type="http://schemas.openxmlformats.org/officeDocument/2006/relationships/hyperlink" Target="mailto:sherry.sl.dai@gmail.com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DB742F6-FD8B-4F5F-8397-04D1462A5C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Dai Sherry - Toronto-MROC</cp:lastModifiedBy>
  <cp:revision>35</cp:revision>
  <cp:lastPrinted>2023-01-29T23:21:00Z</cp:lastPrinted>
  <dcterms:created xsi:type="dcterms:W3CDTF">2022-12-27T01:26:00Z</dcterms:created>
  <dcterms:modified xsi:type="dcterms:W3CDTF">2023-02-02T20:57:00Z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C0A8C3034DD8464F9BC08913F034DCE0</vt:lpwstr>
  </property>
  <property fmtid="{D5CDD505-2E9C-101B-9397-08002B2CF9AE}" pid="4" name="GrammarlyDocumentId">
    <vt:lpwstr>148fc8c9880114ee0fef92179c54be5df18090a65347eb885924ef5371311d99</vt:lpwstr>
  </property>
  <property fmtid="{D5CDD505-2E9C-101B-9397-08002B2CF9AE}" pid="5" name="MSIP_Label_c6dace53-bb26-49c1-b263-21baa9bbd689_Enabled">
    <vt:lpwstr>true</vt:lpwstr>
  </property>
  <property fmtid="{D5CDD505-2E9C-101B-9397-08002B2CF9AE}" pid="6" name="MSIP_Label_c6dace53-bb26-49c1-b263-21baa9bbd689_SetDate">
    <vt:lpwstr>2022-11-27T03:17:36Z</vt:lpwstr>
  </property>
  <property fmtid="{D5CDD505-2E9C-101B-9397-08002B2CF9AE}" pid="7" name="MSIP_Label_c6dace53-bb26-49c1-b263-21baa9bbd689_Method">
    <vt:lpwstr>Privileged</vt:lpwstr>
  </property>
  <property fmtid="{D5CDD505-2E9C-101B-9397-08002B2CF9AE}" pid="8" name="MSIP_Label_c6dace53-bb26-49c1-b263-21baa9bbd689_Name">
    <vt:lpwstr>c6dace53-bb26-49c1-b263-21baa9bbd689</vt:lpwstr>
  </property>
  <property fmtid="{D5CDD505-2E9C-101B-9397-08002B2CF9AE}" pid="9" name="MSIP_Label_c6dace53-bb26-49c1-b263-21baa9bbd689_SiteId">
    <vt:lpwstr>582259a1-dcaa-4cca-b1cf-e60d3f045ecd</vt:lpwstr>
  </property>
  <property fmtid="{D5CDD505-2E9C-101B-9397-08002B2CF9AE}" pid="10" name="MSIP_Label_c6dace53-bb26-49c1-b263-21baa9bbd689_ActionId">
    <vt:lpwstr>a3d40480-1fbf-4755-9ab1-1c9d73095e7d</vt:lpwstr>
  </property>
  <property fmtid="{D5CDD505-2E9C-101B-9397-08002B2CF9AE}" pid="11" name="MSIP_Label_c6dace53-bb26-49c1-b263-21baa9bbd689_ContentBits">
    <vt:lpwstr>0</vt:lpwstr>
  </property>
</Properties>
</file>